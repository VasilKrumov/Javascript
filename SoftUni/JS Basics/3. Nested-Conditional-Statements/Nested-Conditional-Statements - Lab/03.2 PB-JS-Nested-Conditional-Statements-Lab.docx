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696DD" w14:textId="77777777" w:rsidR="003F1A6C" w:rsidRPr="003F1A6C" w:rsidRDefault="003F1A6C" w:rsidP="003F1A6C">
      <w:pPr>
        <w:pStyle w:val="1"/>
        <w:jc w:val="center"/>
        <w:rPr>
          <w:lang w:val="bg-BG"/>
        </w:rPr>
      </w:pPr>
      <w:r w:rsidRPr="003F1A6C">
        <w:rPr>
          <w:lang w:val="bg-BG"/>
        </w:rPr>
        <w:t>Лаб</w:t>
      </w:r>
      <w:r w:rsidRPr="003F1A6C">
        <w:t xml:space="preserve">: </w:t>
      </w:r>
      <w:r w:rsidRPr="003F1A6C">
        <w:rPr>
          <w:bCs/>
          <w:lang w:val="bg-BG"/>
        </w:rPr>
        <w:t>Вложени условни конструкции</w:t>
      </w:r>
    </w:p>
    <w:p w14:paraId="34765A7A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AB2906">
          <w:rPr>
            <w:rStyle w:val="a9"/>
            <w:lang w:val="bg-BG"/>
          </w:rPr>
          <w:t>"</w:t>
        </w:r>
        <w:r w:rsidRPr="003F1A6C">
          <w:rPr>
            <w:rStyle w:val="a9"/>
            <w:lang w:val="bg-BG"/>
          </w:rPr>
          <w:t>Основи на програмирането</w:t>
        </w:r>
        <w:r w:rsidRPr="00AB2906">
          <w:rPr>
            <w:rStyle w:val="a9"/>
            <w:lang w:val="bg-BG"/>
          </w:rPr>
          <w:t xml:space="preserve">" @ </w:t>
        </w:r>
        <w:r w:rsidRPr="003F1A6C">
          <w:rPr>
            <w:rStyle w:val="a9"/>
            <w:noProof/>
            <w:lang w:val="bg-BG"/>
          </w:rPr>
          <w:t>СофтУни</w:t>
        </w:r>
      </w:hyperlink>
      <w:r w:rsidRPr="00AB2906">
        <w:rPr>
          <w:lang w:val="bg-BG"/>
        </w:rPr>
        <w:t>.</w:t>
      </w:r>
    </w:p>
    <w:p w14:paraId="3B79CB05" w14:textId="1739E42D" w:rsidR="003F1A6C" w:rsidRPr="003F1A6C" w:rsidRDefault="003F1A6C" w:rsidP="003F1A6C">
      <w:pPr>
        <w:jc w:val="center"/>
        <w:rPr>
          <w:rStyle w:val="a9"/>
          <w:lang w:val="bg-BG"/>
        </w:rPr>
      </w:pPr>
      <w:r w:rsidRPr="003F1A6C">
        <w:rPr>
          <w:b/>
          <w:lang w:val="bg-BG"/>
        </w:rPr>
        <w:t xml:space="preserve">Тествайте </w:t>
      </w:r>
      <w:r w:rsidRPr="003F1A6C">
        <w:rPr>
          <w:lang w:val="bg-BG"/>
        </w:rPr>
        <w:t>решението си в</w:t>
      </w:r>
      <w:r w:rsidRPr="003F1A6C">
        <w:rPr>
          <w:b/>
          <w:lang w:val="bg-BG"/>
        </w:rPr>
        <w:t xml:space="preserve"> </w:t>
      </w:r>
      <w:r w:rsidRPr="003F1A6C">
        <w:rPr>
          <w:b/>
        </w:rPr>
        <w:t>judge</w:t>
      </w:r>
      <w:r w:rsidRPr="00AB2906">
        <w:rPr>
          <w:b/>
          <w:lang w:val="bg-BG"/>
        </w:rPr>
        <w:t xml:space="preserve"> </w:t>
      </w:r>
      <w:r w:rsidRPr="003F1A6C">
        <w:rPr>
          <w:b/>
          <w:lang w:val="bg-BG"/>
        </w:rPr>
        <w:t>системата</w:t>
      </w:r>
      <w:r w:rsidRPr="00AB2906">
        <w:rPr>
          <w:lang w:val="bg-BG"/>
        </w:rPr>
        <w:t>:</w:t>
      </w:r>
      <w:r w:rsidR="00CA37EB">
        <w:rPr>
          <w:lang w:val="bg-BG"/>
        </w:rPr>
        <w:t xml:space="preserve"> </w:t>
      </w:r>
      <w:r w:rsidR="00802C01">
        <w:fldChar w:fldCharType="begin"/>
      </w:r>
      <w:r w:rsidR="00802C01">
        <w:instrText xml:space="preserve"> HYPERLINK "https://judge.softuni.bg/Contests/Compete/Index/2403" </w:instrText>
      </w:r>
      <w:r w:rsidR="00802C01">
        <w:fldChar w:fldCharType="separate"/>
      </w:r>
      <w:r w:rsidR="00CA37EB" w:rsidRPr="00CA37EB">
        <w:rPr>
          <w:rStyle w:val="a9"/>
          <w:lang w:val="bg-BG"/>
        </w:rPr>
        <w:t>https://judge.softuni.bg/Contests</w:t>
      </w:r>
      <w:del w:id="0" w:author="Adriana Avronieva" w:date="2020-05-01T16:01:00Z">
        <w:r w:rsidR="00CA37EB" w:rsidRPr="00CA37EB" w:rsidDel="009F5F27">
          <w:rPr>
            <w:rStyle w:val="a9"/>
            <w:lang w:val="bg-BG"/>
          </w:rPr>
          <w:delText>/Compete</w:delText>
        </w:r>
      </w:del>
      <w:r w:rsidR="00CA37EB" w:rsidRPr="00CA37EB">
        <w:rPr>
          <w:rStyle w:val="a9"/>
          <w:lang w:val="bg-BG"/>
        </w:rPr>
        <w:t>/Index/2403</w:t>
      </w:r>
      <w:r w:rsidR="00802C01">
        <w:rPr>
          <w:rStyle w:val="a9"/>
          <w:lang w:val="bg-BG"/>
        </w:rPr>
        <w:fldChar w:fldCharType="end"/>
      </w:r>
    </w:p>
    <w:p w14:paraId="4A6E4A58" w14:textId="77777777" w:rsidR="003F1A6C" w:rsidRPr="003F1A6C" w:rsidRDefault="003F1A6C" w:rsidP="003F1A6C">
      <w:pPr>
        <w:pStyle w:val="2"/>
        <w:numPr>
          <w:ilvl w:val="0"/>
          <w:numId w:val="6"/>
        </w:numPr>
        <w:rPr>
          <w:lang w:val="bg-BG"/>
        </w:rPr>
      </w:pPr>
      <w:r w:rsidRPr="003F1A6C">
        <w:rPr>
          <w:lang w:val="bg-BG"/>
        </w:rPr>
        <w:t xml:space="preserve">Празен </w:t>
      </w:r>
      <w:r w:rsidRPr="003F1A6C">
        <w:t xml:space="preserve">Visual Studio Code </w:t>
      </w:r>
      <w:r w:rsidRPr="003F1A6C">
        <w:rPr>
          <w:lang w:val="bg-BG"/>
        </w:rPr>
        <w:t>проект</w:t>
      </w:r>
    </w:p>
    <w:p w14:paraId="0426EF6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Създайте празен проект във </w:t>
      </w:r>
      <w:r w:rsidRPr="003F1A6C">
        <w:t>Visual</w:t>
      </w:r>
      <w:r w:rsidRPr="00AB2906">
        <w:rPr>
          <w:lang w:val="bg-BG"/>
        </w:rPr>
        <w:t xml:space="preserve"> </w:t>
      </w:r>
      <w:r w:rsidRPr="003F1A6C">
        <w:t>Studio</w:t>
      </w:r>
      <w:r w:rsidRPr="00AB2906">
        <w:rPr>
          <w:lang w:val="bg-BG"/>
        </w:rPr>
        <w:t xml:space="preserve"> </w:t>
      </w:r>
      <w:r w:rsidRPr="003F1A6C">
        <w:t>Code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Ще обединяваме решенията на всички задачи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под формата на отделни файлове в този проект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Тази възможност е изключително удобна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Това ни помага да запазваме решенията на задачите отделно и да ги пазим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за да ги използваме за други задачи или преговор</w:t>
      </w:r>
      <w:r w:rsidRPr="00AB2906">
        <w:rPr>
          <w:lang w:val="bg-BG"/>
        </w:rPr>
        <w:t>.</w:t>
      </w:r>
    </w:p>
    <w:p w14:paraId="64BB2FA9" w14:textId="77777777" w:rsidR="003F1A6C" w:rsidRPr="003F1A6C" w:rsidRDefault="003F1A6C" w:rsidP="003F1A6C">
      <w:pPr>
        <w:pStyle w:val="ac"/>
        <w:numPr>
          <w:ilvl w:val="0"/>
          <w:numId w:val="7"/>
        </w:numPr>
        <w:rPr>
          <w:lang w:val="bg-BG"/>
        </w:rPr>
      </w:pPr>
      <w:r w:rsidRPr="003F1A6C">
        <w:rPr>
          <w:lang w:val="bg-BG"/>
        </w:rPr>
        <w:t xml:space="preserve">Стартирайте </w:t>
      </w:r>
      <w:r w:rsidRPr="003F1A6C">
        <w:t>Visual Studio Code</w:t>
      </w:r>
    </w:p>
    <w:p w14:paraId="7C206026" w14:textId="77777777" w:rsidR="003F1A6C" w:rsidRPr="003F1A6C" w:rsidRDefault="003F1A6C" w:rsidP="003F1A6C">
      <w:pPr>
        <w:pStyle w:val="ac"/>
        <w:numPr>
          <w:ilvl w:val="0"/>
          <w:numId w:val="7"/>
        </w:numPr>
        <w:rPr>
          <w:lang w:val="bg-BG"/>
        </w:rPr>
      </w:pPr>
      <w:r w:rsidRPr="003F1A6C">
        <w:rPr>
          <w:lang w:val="bg-BG"/>
        </w:rPr>
        <w:t>Създайте нова папка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ще държи отделните решения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Ще се отвори диалогов прозорец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 който ще трябва да изберете нейната директория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Препоръчително е да именувате папката според темата на заданието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 xml:space="preserve">пример </w:t>
      </w:r>
      <w:r w:rsidRPr="00AB2906">
        <w:rPr>
          <w:lang w:val="bg-BG"/>
        </w:rPr>
        <w:t>"</w:t>
      </w:r>
      <w:r w:rsidRPr="003F1A6C">
        <w:rPr>
          <w:b/>
        </w:rPr>
        <w:t>Nested</w:t>
      </w:r>
      <w:r w:rsidRPr="00AB2906">
        <w:rPr>
          <w:b/>
          <w:lang w:val="bg-BG"/>
        </w:rPr>
        <w:t>-</w:t>
      </w:r>
      <w:r w:rsidRPr="003F1A6C">
        <w:rPr>
          <w:b/>
        </w:rPr>
        <w:t>Conditional</w:t>
      </w:r>
      <w:r w:rsidRPr="00AB2906">
        <w:rPr>
          <w:b/>
          <w:lang w:val="bg-BG"/>
        </w:rPr>
        <w:t>-</w:t>
      </w:r>
      <w:r w:rsidRPr="003F1A6C">
        <w:rPr>
          <w:b/>
        </w:rPr>
        <w:t>Statements</w:t>
      </w:r>
      <w:r w:rsidRPr="00AB2906">
        <w:rPr>
          <w:lang w:val="bg-BG"/>
        </w:rPr>
        <w:t>"</w:t>
      </w:r>
    </w:p>
    <w:p w14:paraId="01159861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 wp14:anchorId="1F179185" wp14:editId="66364DBE">
            <wp:extent cx="3345180" cy="1714500"/>
            <wp:effectExtent l="76200" t="76200" r="121920" b="762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837D68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>След това изберете папката като работна среда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 xml:space="preserve">за да добавяте файловете с </w:t>
      </w:r>
      <w:r w:rsidRPr="003F1A6C">
        <w:rPr>
          <w:noProof/>
        </w:rPr>
        <w:t>JavaScript</w:t>
      </w:r>
      <w:r w:rsidRPr="00AB2906">
        <w:rPr>
          <w:noProof/>
          <w:lang w:val="bg-BG"/>
        </w:rPr>
        <w:t xml:space="preserve"> </w:t>
      </w:r>
      <w:r w:rsidRPr="003F1A6C">
        <w:rPr>
          <w:lang w:val="bg-BG"/>
        </w:rPr>
        <w:t>решенията на своите задачи в нея</w:t>
      </w:r>
      <w:r w:rsidRPr="00AB2906">
        <w:rPr>
          <w:lang w:val="bg-BG"/>
        </w:rPr>
        <w:t>.</w:t>
      </w:r>
    </w:p>
    <w:p w14:paraId="336ED327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drawing>
          <wp:inline distT="0" distB="0" distL="0" distR="0" wp14:anchorId="4C51553A" wp14:editId="673F7ECA">
            <wp:extent cx="3200400" cy="1454785"/>
            <wp:effectExtent l="133350" t="76200" r="95250" b="882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940" cy="1468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7526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lang w:val="bg-BG"/>
        </w:rPr>
        <w:t>Панелът в ляво ще изглежда така</w:t>
      </w:r>
      <w:r w:rsidRPr="00AB2906">
        <w:rPr>
          <w:lang w:val="bg-BG"/>
        </w:rPr>
        <w:t>:</w:t>
      </w:r>
    </w:p>
    <w:p w14:paraId="57100ED8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</w:rPr>
        <w:lastRenderedPageBreak/>
        <w:drawing>
          <wp:inline distT="0" distB="0" distL="0" distR="0" wp14:anchorId="09EFFABB" wp14:editId="56728843">
            <wp:extent cx="3176976" cy="1725930"/>
            <wp:effectExtent l="76200" t="76200" r="118674" b="838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928" cy="17264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164E16" w14:textId="77777777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bookmarkStart w:id="1" w:name="_Hlk535434931"/>
      <w:r w:rsidRPr="003F1A6C">
        <w:rPr>
          <w:lang w:val="bg-BG"/>
        </w:rPr>
        <w:t>Ден от седмицата</w:t>
      </w:r>
    </w:p>
    <w:p w14:paraId="58BE5EC2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42E9F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получава </w:t>
      </w:r>
      <w:r w:rsidRPr="003F1A6C">
        <w:rPr>
          <w:b/>
          <w:lang w:val="bg-BG"/>
        </w:rPr>
        <w:t>цяло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 xml:space="preserve">число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 английски език</w:t>
      </w:r>
      <w:r w:rsidR="008931D4" w:rsidRPr="008931D4">
        <w:rPr>
          <w:lang w:val="bg-BG"/>
        </w:rPr>
        <w:t xml:space="preserve">), </w:t>
      </w:r>
      <w:r w:rsidRPr="003F1A6C">
        <w:rPr>
          <w:lang w:val="bg-BG"/>
        </w:rPr>
        <w:t xml:space="preserve">в граници </w:t>
      </w:r>
      <w:r w:rsidR="008931D4" w:rsidRPr="008931D4">
        <w:rPr>
          <w:lang w:val="bg-BG"/>
        </w:rPr>
        <w:t xml:space="preserve">[1...7] </w:t>
      </w:r>
      <w:r w:rsidRPr="003F1A6C">
        <w:rPr>
          <w:lang w:val="bg-BG"/>
        </w:rPr>
        <w:t xml:space="preserve">или отпечатва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Error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в случай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че въведеното число е </w:t>
      </w:r>
      <w:r w:rsidRPr="003F1A6C">
        <w:rPr>
          <w:b/>
          <w:lang w:val="bg-BG"/>
        </w:rPr>
        <w:t>невалидно</w:t>
      </w:r>
      <w:r w:rsidR="008931D4" w:rsidRPr="008931D4">
        <w:rPr>
          <w:lang w:val="bg-BG"/>
        </w:rPr>
        <w:t xml:space="preserve">. </w:t>
      </w:r>
    </w:p>
    <w:p w14:paraId="1A461E3B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2149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3F1A6C" w:rsidRPr="003F1A6C" w14:paraId="0903AF6D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28A8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9801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1BCB64C2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9D92" w14:textId="77777777" w:rsidR="003F1A6C" w:rsidRPr="003F1A6C" w:rsidRDefault="00E42E9F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 w:rsidR="00487BBF">
              <w:rPr>
                <w:bCs/>
              </w:rPr>
              <w:t>"</w:t>
            </w:r>
            <w:r w:rsidR="003F1A6C" w:rsidRPr="003F1A6C">
              <w:rPr>
                <w:bCs/>
              </w:rPr>
              <w:t>1</w:t>
            </w:r>
            <w:r w:rsidR="00487BBF">
              <w:rPr>
                <w:bCs/>
              </w:rPr>
              <w:t>"</w:t>
            </w:r>
            <w:r>
              <w:rPr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D3F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F1A6C" w:rsidRPr="003F1A6C" w14:paraId="40F34121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23C4" w14:textId="77777777" w:rsidR="003F1A6C" w:rsidRPr="003F1A6C" w:rsidRDefault="00E42E9F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 w:rsidR="00487BBF">
              <w:rPr>
                <w:bCs/>
              </w:rPr>
              <w:t>"</w:t>
            </w:r>
            <w:r w:rsidR="003F1A6C" w:rsidRPr="003F1A6C">
              <w:rPr>
                <w:bCs/>
              </w:rPr>
              <w:t>2</w:t>
            </w:r>
            <w:r w:rsidR="00487BBF">
              <w:rPr>
                <w:bCs/>
              </w:rPr>
              <w:t>"</w:t>
            </w:r>
            <w:r>
              <w:rPr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A065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F1A6C" w:rsidRPr="003F1A6C" w14:paraId="28B068A4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67ED" w14:textId="77777777" w:rsidR="003F1A6C" w:rsidRPr="003F1A6C" w:rsidRDefault="00E42E9F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 w:rsidR="00487BBF">
              <w:rPr>
                <w:bCs/>
              </w:rPr>
              <w:t>"</w:t>
            </w:r>
            <w:r w:rsidR="003F1A6C" w:rsidRPr="003F1A6C">
              <w:rPr>
                <w:bCs/>
              </w:rPr>
              <w:t>3</w:t>
            </w:r>
            <w:r w:rsidR="00487BBF">
              <w:rPr>
                <w:bCs/>
              </w:rPr>
              <w:t>"</w:t>
            </w:r>
            <w:r>
              <w:rPr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0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F1A6C" w:rsidRPr="003F1A6C" w14:paraId="39638E65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2550" w14:textId="77777777" w:rsidR="003F1A6C" w:rsidRPr="003F1A6C" w:rsidRDefault="00E42E9F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 w:rsidR="00487BBF">
              <w:rPr>
                <w:bCs/>
              </w:rPr>
              <w:t>"</w:t>
            </w:r>
            <w:r w:rsidR="003F1A6C" w:rsidRPr="003F1A6C">
              <w:rPr>
                <w:bCs/>
              </w:rPr>
              <w:t>4</w:t>
            </w:r>
            <w:r w:rsidR="00487BBF">
              <w:rPr>
                <w:bCs/>
              </w:rPr>
              <w:t>"</w:t>
            </w:r>
            <w:r>
              <w:rPr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75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F1A6C" w:rsidRPr="003F1A6C" w14:paraId="0CEECC2F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A8319" w14:textId="77777777" w:rsidR="003F1A6C" w:rsidRPr="003F1A6C" w:rsidRDefault="00E42E9F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 w:rsidR="00487BBF">
              <w:rPr>
                <w:bCs/>
              </w:rPr>
              <w:t>"</w:t>
            </w:r>
            <w:r w:rsidR="003F1A6C" w:rsidRPr="003F1A6C">
              <w:rPr>
                <w:bCs/>
              </w:rPr>
              <w:t>5</w:t>
            </w:r>
            <w:r w:rsidR="00487BBF">
              <w:rPr>
                <w:bCs/>
              </w:rPr>
              <w:t>"</w:t>
            </w:r>
            <w:r>
              <w:rPr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17B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F1A6C" w:rsidRPr="003F1A6C" w14:paraId="31F7A62F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CE7D" w14:textId="77777777" w:rsidR="003F1A6C" w:rsidRPr="003F1A6C" w:rsidRDefault="00E42E9F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 w:rsidR="00487BBF">
              <w:rPr>
                <w:bCs/>
              </w:rPr>
              <w:t>"</w:t>
            </w:r>
            <w:r w:rsidR="003F1A6C" w:rsidRPr="003F1A6C">
              <w:rPr>
                <w:bCs/>
              </w:rPr>
              <w:t>6</w:t>
            </w:r>
            <w:r w:rsidR="00487BBF">
              <w:rPr>
                <w:bCs/>
              </w:rPr>
              <w:t>"</w:t>
            </w:r>
            <w:r>
              <w:rPr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59B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F1A6C" w:rsidRPr="003F1A6C" w14:paraId="7C2AC199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37B6" w14:textId="77777777" w:rsidR="003F1A6C" w:rsidRPr="003F1A6C" w:rsidRDefault="00E42E9F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 w:rsidR="00487BBF">
              <w:rPr>
                <w:bCs/>
              </w:rPr>
              <w:t>"</w:t>
            </w:r>
            <w:r w:rsidR="003F1A6C" w:rsidRPr="003F1A6C">
              <w:rPr>
                <w:bCs/>
              </w:rPr>
              <w:t>7</w:t>
            </w:r>
            <w:r w:rsidR="00487BBF">
              <w:rPr>
                <w:bCs/>
              </w:rPr>
              <w:t>"</w:t>
            </w:r>
            <w:r>
              <w:rPr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046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F1A6C" w:rsidRPr="003F1A6C" w14:paraId="7B8EA9A5" w14:textId="77777777" w:rsidTr="00331087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1727" w14:textId="77777777" w:rsidR="003F1A6C" w:rsidRPr="003F1A6C" w:rsidRDefault="00E42E9F" w:rsidP="00331087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(</w:t>
            </w:r>
            <w:r w:rsidR="00487BBF">
              <w:rPr>
                <w:bCs/>
              </w:rPr>
              <w:t>"</w:t>
            </w:r>
            <w:r w:rsidR="003F1A6C" w:rsidRPr="003F1A6C">
              <w:rPr>
                <w:bCs/>
              </w:rPr>
              <w:t>-1</w:t>
            </w:r>
            <w:r w:rsidR="00487BBF">
              <w:rPr>
                <w:bCs/>
              </w:rPr>
              <w:t>"</w:t>
            </w:r>
            <w:r>
              <w:rPr>
                <w:bCs/>
              </w:rPr>
              <w:t>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DD5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B0F2AFC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Насоки</w:t>
      </w:r>
    </w:p>
    <w:p w14:paraId="7FF0CBC0" w14:textId="77777777" w:rsidR="003F1A6C" w:rsidRPr="003F1A6C" w:rsidRDefault="003F1A6C" w:rsidP="003F1A6C">
      <w:pPr>
        <w:pStyle w:val="ac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 xml:space="preserve">Създайте </w:t>
      </w:r>
      <w:r w:rsidRPr="003F1A6C">
        <w:rPr>
          <w:b/>
          <w:lang w:val="bg-BG"/>
        </w:rPr>
        <w:t xml:space="preserve">нов </w:t>
      </w:r>
      <w:r w:rsidRPr="003F1A6C">
        <w:rPr>
          <w:b/>
          <w:noProof/>
        </w:rPr>
        <w:t>JavaScript</w:t>
      </w:r>
      <w:r w:rsidR="008931D4" w:rsidRPr="008931D4">
        <w:rPr>
          <w:b/>
          <w:noProof/>
          <w:lang w:val="bg-BG"/>
        </w:rPr>
        <w:t xml:space="preserve"> </w:t>
      </w:r>
      <w:r w:rsidRPr="003F1A6C">
        <w:rPr>
          <w:b/>
          <w:lang w:val="bg-BG"/>
        </w:rPr>
        <w:t>файл</w:t>
      </w:r>
      <w:r w:rsidRPr="003F1A6C">
        <w:rPr>
          <w:lang w:val="bg-BG"/>
        </w:rPr>
        <w:t xml:space="preserve"> в съществуващата папка и го именувайте подходящо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Препоръчително е всеки скриптов файл да се казва както името на задачата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чието решение съдържа</w:t>
      </w:r>
      <w:r w:rsidR="008931D4" w:rsidRPr="008931D4">
        <w:rPr>
          <w:lang w:val="bg-BG"/>
        </w:rPr>
        <w:t>.</w:t>
      </w:r>
    </w:p>
    <w:p w14:paraId="53C58C85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02E25241" wp14:editId="3F7A27E8">
            <wp:extent cx="2057400" cy="1428750"/>
            <wp:effectExtent l="114300" t="76200" r="114300" b="762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ACA940" w14:textId="77777777" w:rsidR="003F1A6C" w:rsidRPr="003F1A6C" w:rsidRDefault="003F1A6C" w:rsidP="003F1A6C">
      <w:pPr>
        <w:jc w:val="center"/>
        <w:rPr>
          <w:lang w:val="bg-BG"/>
        </w:rPr>
      </w:pPr>
      <w:r w:rsidRPr="003F1A6C">
        <w:rPr>
          <w:noProof/>
          <w:lang w:val="bg-BG"/>
        </w:rPr>
        <w:lastRenderedPageBreak/>
        <w:t xml:space="preserve"> </w:t>
      </w:r>
      <w:r w:rsidRPr="003F1A6C">
        <w:rPr>
          <w:noProof/>
        </w:rPr>
        <w:drawing>
          <wp:inline distT="0" distB="0" distL="0" distR="0" wp14:anchorId="4C59D423" wp14:editId="2D2C1FED">
            <wp:extent cx="2028825" cy="1419225"/>
            <wp:effectExtent l="114300" t="76200" r="1238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19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E5DB68" w14:textId="77777777" w:rsidR="003F1A6C" w:rsidRPr="003F1A6C" w:rsidRDefault="003F1A6C" w:rsidP="003F1A6C">
      <w:pPr>
        <w:pStyle w:val="ac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Съдържанието на новият файл ще се отвори в прозореца в дясно</w:t>
      </w:r>
      <w:r w:rsidR="008931D4" w:rsidRPr="008931D4">
        <w:rPr>
          <w:lang w:val="bg-BG"/>
        </w:rPr>
        <w:t>.</w:t>
      </w:r>
    </w:p>
    <w:p w14:paraId="1B1F18D9" w14:textId="77777777" w:rsidR="003432BB" w:rsidRDefault="003F1A6C" w:rsidP="003432BB">
      <w:pPr>
        <w:pStyle w:val="ac"/>
        <w:ind w:left="360"/>
        <w:jc w:val="center"/>
        <w:rPr>
          <w:noProof/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10D19F71" wp14:editId="54DE6B72">
            <wp:extent cx="3500528" cy="1301704"/>
            <wp:effectExtent l="76200" t="95250" r="118972" b="8894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008" cy="13096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08FE2C" w14:textId="77777777" w:rsidR="003432BB" w:rsidRDefault="003432BB" w:rsidP="003432BB">
      <w:pPr>
        <w:pStyle w:val="ac"/>
        <w:ind w:left="360"/>
        <w:jc w:val="center"/>
        <w:rPr>
          <w:noProof/>
          <w:lang w:val="bg-BG"/>
        </w:rPr>
      </w:pPr>
    </w:p>
    <w:p w14:paraId="5B0BA072" w14:textId="77777777" w:rsidR="003432BB" w:rsidRPr="003432BB" w:rsidRDefault="003432BB" w:rsidP="003432BB">
      <w:pPr>
        <w:pStyle w:val="ac"/>
        <w:ind w:left="360"/>
        <w:jc w:val="center"/>
        <w:rPr>
          <w:noProof/>
          <w:lang w:val="bg-BG"/>
        </w:rPr>
      </w:pPr>
    </w:p>
    <w:p w14:paraId="681713AC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585A9AA7" w14:textId="77777777" w:rsidR="00B66996" w:rsidRPr="00B66996" w:rsidRDefault="00B66996" w:rsidP="003F1A6C">
      <w:pPr>
        <w:pStyle w:val="ac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Преобразувайте входните данни от стринг към число.</w:t>
      </w:r>
    </w:p>
    <w:p w14:paraId="26EBEB76" w14:textId="77777777" w:rsidR="003F1A6C" w:rsidRPr="003F1A6C" w:rsidRDefault="003F1A6C" w:rsidP="003F1A6C">
      <w:pPr>
        <w:pStyle w:val="ac"/>
        <w:numPr>
          <w:ilvl w:val="0"/>
          <w:numId w:val="8"/>
        </w:numPr>
        <w:rPr>
          <w:lang w:val="bg-BG"/>
        </w:rPr>
      </w:pPr>
      <w:r w:rsidRPr="003F1A6C">
        <w:rPr>
          <w:lang w:val="bg-BG"/>
        </w:rPr>
        <w:t>Отпечатайте денят от седмицата според въведеното число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Error</w:t>
      </w:r>
      <w:r w:rsidR="008931D4" w:rsidRPr="008931D4">
        <w:rPr>
          <w:lang w:val="bg-BG"/>
        </w:rPr>
        <w:t>".</w:t>
      </w:r>
    </w:p>
    <w:p w14:paraId="43B4CBD5" w14:textId="77777777" w:rsidR="003F1A6C" w:rsidRDefault="003F1A6C" w:rsidP="003F1A6C">
      <w:pPr>
        <w:pStyle w:val="ac"/>
        <w:ind w:left="360"/>
        <w:rPr>
          <w:lang w:val="bg-BG"/>
        </w:rPr>
      </w:pPr>
      <w:r w:rsidRPr="003F1A6C">
        <w:rPr>
          <w:noProof/>
        </w:rPr>
        <w:drawing>
          <wp:inline distT="0" distB="0" distL="0" distR="0" wp14:anchorId="73CCD37F" wp14:editId="13DA9C3C">
            <wp:extent cx="3172460" cy="3296870"/>
            <wp:effectExtent l="133350" t="76200" r="104140" b="749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665" cy="33053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C8C8A" w14:textId="77777777" w:rsidR="00AB2906" w:rsidRDefault="00AB2906" w:rsidP="00AB2906">
      <w:pPr>
        <w:pStyle w:val="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38A83BA9" w14:textId="77777777" w:rsidR="00AB2906" w:rsidRPr="000C1BA5" w:rsidRDefault="00AB2906" w:rsidP="00AB2906">
      <w:pPr>
        <w:rPr>
          <w:lang w:val="ru-RU"/>
        </w:rPr>
      </w:pPr>
      <w:r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>
        <w:rPr>
          <w:lang w:val="bg-BG"/>
        </w:rPr>
        <w:t xml:space="preserve">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</w:t>
      </w:r>
      <w:r w:rsidR="00B66996">
        <w:rPr>
          <w:lang w:val="bg-BG"/>
        </w:rPr>
        <w:t xml:space="preserve"> </w:t>
      </w:r>
      <w:r>
        <w:rPr>
          <w:lang w:val="bg-BG"/>
        </w:rPr>
        <w:t>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29059EB5" w14:textId="77777777" w:rsidR="00AB2906" w:rsidRPr="00353FE8" w:rsidRDefault="00AB2906" w:rsidP="00AB2906">
      <w:pPr>
        <w:rPr>
          <w:lang w:val="ru-RU"/>
        </w:rPr>
      </w:pPr>
    </w:p>
    <w:p w14:paraId="57A65733" w14:textId="77777777" w:rsidR="00AB2906" w:rsidRDefault="00AB2906" w:rsidP="00AB2906">
      <w:pPr>
        <w:pStyle w:val="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945"/>
      </w:tblGrid>
      <w:tr w:rsidR="00AB2906" w:rsidRPr="009A5495" w14:paraId="0000C2DD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C2A61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27F78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59A1DA9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4877" w14:textId="77777777" w:rsidR="00AB2906" w:rsidRPr="00E42E9F" w:rsidRDefault="00E42E9F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("</w:t>
            </w:r>
            <w:r w:rsidR="00AB2906" w:rsidRPr="009A5495">
              <w:rPr>
                <w:rFonts w:ascii="Consolas" w:hAnsi="Consolas"/>
                <w:bCs/>
                <w:noProof/>
              </w:rPr>
              <w:t>Monday</w:t>
            </w:r>
            <w:r>
              <w:rPr>
                <w:rFonts w:ascii="Consolas" w:hAnsi="Consolas"/>
                <w:bCs/>
                <w:noProof/>
                <w:lang w:val="bg-BG"/>
              </w:rPr>
              <w:t>")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CF35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314B2DB1" w14:textId="77777777" w:rsidR="00AB2906" w:rsidRDefault="00AB2906" w:rsidP="00AB2906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945"/>
      </w:tblGrid>
      <w:tr w:rsidR="00AB2906" w:rsidRPr="009A5495" w14:paraId="4401A36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4B58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571F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1A9D3FD4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EF93" w14:textId="77777777" w:rsidR="00AB2906" w:rsidRPr="00E42E9F" w:rsidRDefault="00E42E9F" w:rsidP="003310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("</w:t>
            </w:r>
            <w:r w:rsidR="00AB2906">
              <w:rPr>
                <w:rFonts w:ascii="Consolas" w:hAnsi="Consolas"/>
                <w:bCs/>
                <w:noProof/>
              </w:rPr>
              <w:t>Sunday</w:t>
            </w:r>
            <w:r>
              <w:rPr>
                <w:rFonts w:ascii="Consolas" w:hAnsi="Consolas"/>
                <w:bCs/>
                <w:noProof/>
                <w:lang w:val="bg-BG"/>
              </w:rPr>
              <w:t>")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8F6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1DA6555A" w14:textId="77777777" w:rsidR="00AB2906" w:rsidRDefault="00AB2906" w:rsidP="00AB2906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AB2906" w:rsidRPr="009A5495" w14:paraId="244FC470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50D0E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727DC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3F38CAE3" w14:textId="77777777" w:rsidTr="00331087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B64F" w14:textId="77777777" w:rsidR="00AB2906" w:rsidRPr="00E42E9F" w:rsidRDefault="00E42E9F" w:rsidP="00331087">
            <w:pPr>
              <w:spacing w:before="0" w:after="0" w:line="276" w:lineRule="auto"/>
              <w:jc w:val="center"/>
              <w:rPr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("</w:t>
            </w:r>
            <w:r w:rsidR="00AB2906">
              <w:rPr>
                <w:rFonts w:ascii="Consolas" w:hAnsi="Consolas"/>
                <w:bCs/>
                <w:noProof/>
              </w:rPr>
              <w:t>April</w:t>
            </w:r>
            <w:r>
              <w:rPr>
                <w:rFonts w:ascii="Consolas" w:hAnsi="Consolas"/>
                <w:bCs/>
                <w:noProof/>
                <w:lang w:val="bg-BG"/>
              </w:rPr>
              <w:t>")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C252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00CC2D20" w14:textId="77777777" w:rsidR="00AB2906" w:rsidRDefault="00AB2906" w:rsidP="00AB2906">
      <w:pPr>
        <w:rPr>
          <w:lang w:val="bg-BG"/>
        </w:rPr>
      </w:pPr>
    </w:p>
    <w:p w14:paraId="33EBE31E" w14:textId="77777777" w:rsidR="00AB2906" w:rsidRDefault="00AB2906" w:rsidP="00AB2906">
      <w:pPr>
        <w:pStyle w:val="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7B74BC1B" w14:textId="77777777" w:rsidR="00AB2906" w:rsidRPr="007431A5" w:rsidRDefault="00AB2906" w:rsidP="00AB2906">
      <w:pPr>
        <w:ind w:left="450"/>
        <w:rPr>
          <w:lang w:val="bg-BG"/>
        </w:rPr>
      </w:pPr>
    </w:p>
    <w:p w14:paraId="486144B7" w14:textId="77777777" w:rsidR="00AB2906" w:rsidRDefault="00AB2906" w:rsidP="00AB2906">
      <w:pPr>
        <w:pStyle w:val="ac"/>
        <w:numPr>
          <w:ilvl w:val="0"/>
          <w:numId w:val="14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6960E19" w14:textId="77777777" w:rsidR="00AB2906" w:rsidRPr="002E372D" w:rsidRDefault="00EB61D3" w:rsidP="00AB2906">
      <w:pPr>
        <w:pStyle w:val="ac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44A86F41" wp14:editId="0CC0F911">
            <wp:extent cx="3886743" cy="4153480"/>
            <wp:effectExtent l="114300" t="76200" r="113757" b="7562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A7CB51" w14:textId="77777777" w:rsidR="00AB2906" w:rsidRPr="003F1A6C" w:rsidRDefault="00AB2906" w:rsidP="003F1A6C">
      <w:pPr>
        <w:pStyle w:val="ac"/>
        <w:ind w:left="360"/>
        <w:rPr>
          <w:lang w:val="bg-BG"/>
        </w:rPr>
      </w:pPr>
    </w:p>
    <w:p w14:paraId="212FD465" w14:textId="77777777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Клас животно</w:t>
      </w:r>
    </w:p>
    <w:p w14:paraId="42F3E4BB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Напишете </w:t>
      </w:r>
      <w:r w:rsidR="00B66996">
        <w:rPr>
          <w:lang w:val="bg-BG"/>
        </w:rPr>
        <w:t>функция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която отпечатва класа на животното според неговото име</w:t>
      </w:r>
      <w:r w:rsidRPr="00AB2906">
        <w:rPr>
          <w:lang w:val="bg-BG"/>
        </w:rPr>
        <w:t xml:space="preserve">, </w:t>
      </w:r>
      <w:r w:rsidRPr="003F1A6C">
        <w:rPr>
          <w:lang w:val="bg-BG"/>
        </w:rPr>
        <w:t>въведено от потребителя</w:t>
      </w:r>
      <w:r w:rsidRPr="00AB2906">
        <w:rPr>
          <w:lang w:val="bg-BG"/>
        </w:rPr>
        <w:t>.</w:t>
      </w:r>
    </w:p>
    <w:p w14:paraId="219AC30F" w14:textId="77777777" w:rsidR="003F1A6C" w:rsidRPr="003F1A6C" w:rsidRDefault="003F1A6C" w:rsidP="003F1A6C">
      <w:pPr>
        <w:pStyle w:val="ac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dog -&gt; mammal</w:t>
      </w:r>
    </w:p>
    <w:p w14:paraId="4939EA38" w14:textId="77777777" w:rsidR="003F1A6C" w:rsidRPr="003F1A6C" w:rsidRDefault="003F1A6C" w:rsidP="003F1A6C">
      <w:pPr>
        <w:pStyle w:val="ac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lastRenderedPageBreak/>
        <w:t>crocodile, tortoise, snake -&gt; reptile</w:t>
      </w:r>
    </w:p>
    <w:p w14:paraId="4DDB4308" w14:textId="77777777" w:rsidR="003F1A6C" w:rsidRPr="003F1A6C" w:rsidRDefault="003F1A6C" w:rsidP="003F1A6C">
      <w:pPr>
        <w:pStyle w:val="ac"/>
        <w:numPr>
          <w:ilvl w:val="0"/>
          <w:numId w:val="5"/>
        </w:numPr>
        <w:rPr>
          <w:b/>
          <w:lang w:val="bg-BG"/>
        </w:rPr>
      </w:pPr>
      <w:r w:rsidRPr="003F1A6C">
        <w:rPr>
          <w:rFonts w:ascii="Calibri" w:eastAsia="MS Mincho" w:hAnsi="Calibri" w:cs="Times New Roman"/>
          <w:b/>
        </w:rPr>
        <w:t>others -&gt; unknown</w:t>
      </w:r>
    </w:p>
    <w:p w14:paraId="6FA757D4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7"/>
        <w:gridCol w:w="1017"/>
      </w:tblGrid>
      <w:tr w:rsidR="003F1A6C" w:rsidRPr="003F1A6C" w14:paraId="686975F6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5CA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AB1C4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6DA07124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F53DB" w14:textId="77777777" w:rsidR="003F1A6C" w:rsidRPr="00E42E9F" w:rsidRDefault="00E42E9F" w:rsidP="00331087">
            <w:pPr>
              <w:spacing w:before="0" w:after="0" w:line="276" w:lineRule="auto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("</w:t>
            </w:r>
            <w:r w:rsidR="003F1A6C" w:rsidRPr="003F1A6C">
              <w:rPr>
                <w:bCs/>
              </w:rPr>
              <w:t>dog</w:t>
            </w:r>
            <w:r>
              <w:rPr>
                <w:bCs/>
                <w:lang w:val="bg-BG"/>
              </w:rPr>
              <w:t>"</w:t>
            </w:r>
            <w:r w:rsidR="00885CCD">
              <w:rPr>
                <w:bCs/>
                <w:lang w:val="bg-BG"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B3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F1A6C" w:rsidRPr="003F1A6C" w14:paraId="1128D2D9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5775" w14:textId="77777777" w:rsidR="003F1A6C" w:rsidRPr="00885CCD" w:rsidRDefault="00885CCD" w:rsidP="00331087">
            <w:pPr>
              <w:spacing w:before="0" w:after="0" w:line="276" w:lineRule="auto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("</w:t>
            </w:r>
            <w:r w:rsidR="003F1A6C" w:rsidRPr="003F1A6C">
              <w:rPr>
                <w:bCs/>
              </w:rPr>
              <w:t>snake</w:t>
            </w:r>
            <w:r>
              <w:rPr>
                <w:bCs/>
                <w:lang w:val="bg-BG"/>
              </w:rPr>
              <w:t>")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0B2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F1A6C" w:rsidRPr="003F1A6C" w14:paraId="649D2B37" w14:textId="77777777" w:rsidTr="00331087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8AFF" w14:textId="77777777" w:rsidR="003F1A6C" w:rsidRPr="00885CCD" w:rsidRDefault="00885CCD" w:rsidP="00331087">
            <w:pPr>
              <w:spacing w:before="0" w:after="0" w:line="276" w:lineRule="auto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("</w:t>
            </w:r>
            <w:r w:rsidR="003F1A6C" w:rsidRPr="003F1A6C">
              <w:rPr>
                <w:bCs/>
              </w:rPr>
              <w:t>cat</w:t>
            </w:r>
            <w:r>
              <w:rPr>
                <w:bCs/>
                <w:lang w:val="bg-BG"/>
              </w:rPr>
              <w:t>")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535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A6C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1"/>
    <w:p w14:paraId="7C8FD6BC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Насоки</w:t>
      </w:r>
    </w:p>
    <w:p w14:paraId="352DF0DE" w14:textId="77777777" w:rsidR="003432BB" w:rsidRPr="003F1A6C" w:rsidRDefault="003432BB" w:rsidP="00885CCD">
      <w:pPr>
        <w:spacing w:before="40" w:after="40"/>
        <w:ind w:left="360"/>
        <w:rPr>
          <w:lang w:val="bg-BG"/>
        </w:rPr>
      </w:pPr>
    </w:p>
    <w:p w14:paraId="3E7E572E" w14:textId="77777777" w:rsidR="003F1A6C" w:rsidRPr="003F1A6C" w:rsidRDefault="003F1A6C" w:rsidP="003F1A6C">
      <w:pPr>
        <w:pStyle w:val="ac"/>
        <w:numPr>
          <w:ilvl w:val="0"/>
          <w:numId w:val="13"/>
        </w:numPr>
        <w:rPr>
          <w:lang w:val="bg-BG"/>
        </w:rPr>
      </w:pPr>
      <w:r w:rsidRPr="003F1A6C">
        <w:rPr>
          <w:lang w:val="bg-BG"/>
        </w:rPr>
        <w:t>Проверете от какъв вид е животното</w:t>
      </w:r>
      <w:r w:rsidRPr="00AB2906">
        <w:rPr>
          <w:lang w:val="bg-BG"/>
        </w:rPr>
        <w:t xml:space="preserve">. </w:t>
      </w:r>
      <w:r w:rsidRPr="003F1A6C">
        <w:rPr>
          <w:lang w:val="bg-BG"/>
        </w:rPr>
        <w:t>Ако то е невалидно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отпечатайте </w:t>
      </w:r>
      <w:r w:rsidR="008931D4" w:rsidRPr="008931D4">
        <w:rPr>
          <w:lang w:val="bg-BG"/>
        </w:rPr>
        <w:t>"</w:t>
      </w:r>
      <w:r w:rsidR="00885CCD">
        <w:rPr>
          <w:rFonts w:ascii="Consolas" w:hAnsi="Consolas"/>
          <w:b/>
          <w:bCs/>
          <w:noProof/>
        </w:rPr>
        <w:t>unknown</w:t>
      </w:r>
      <w:r w:rsidR="008931D4" w:rsidRPr="008931D4">
        <w:rPr>
          <w:lang w:val="bg-BG"/>
        </w:rPr>
        <w:t>".</w:t>
      </w:r>
    </w:p>
    <w:p w14:paraId="0FE35415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noProof/>
          <w:lang w:val="bg-BG"/>
        </w:rPr>
        <w:t xml:space="preserve"> </w:t>
      </w:r>
      <w:r w:rsidRPr="003F1A6C">
        <w:rPr>
          <w:noProof/>
        </w:rPr>
        <w:drawing>
          <wp:inline distT="0" distB="0" distL="0" distR="0" wp14:anchorId="621FBC98" wp14:editId="7692EEA1">
            <wp:extent cx="2844919" cy="2832761"/>
            <wp:effectExtent l="76200" t="95250" r="126881" b="100939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0381" cy="283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1D7156" w14:textId="77777777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Обръщение според възраст и пол</w:t>
      </w:r>
    </w:p>
    <w:p w14:paraId="4791C390" w14:textId="77777777" w:rsidR="003F1A6C" w:rsidRPr="003F1A6C" w:rsidRDefault="003F1A6C" w:rsidP="003F1A6C">
      <w:pPr>
        <w:spacing w:after="0"/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885CCD">
        <w:rPr>
          <w:b/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b/>
          <w:lang w:val="bg-BG"/>
        </w:rPr>
        <w:t>получава</w:t>
      </w:r>
      <w:r w:rsidR="00885CCD" w:rsidRPr="003F1A6C">
        <w:rPr>
          <w:b/>
          <w:lang w:val="bg-BG"/>
        </w:rPr>
        <w:t xml:space="preserve"> </w:t>
      </w:r>
      <w:r w:rsidRPr="003F1A6C">
        <w:rPr>
          <w:b/>
          <w:lang w:val="bg-BG"/>
        </w:rPr>
        <w:t>възраст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реално число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пол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m</w:t>
      </w:r>
      <w:r w:rsidR="008931D4" w:rsidRPr="008931D4">
        <w:rPr>
          <w:lang w:val="bg-BG"/>
        </w:rPr>
        <w:t xml:space="preserve">'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'</w:t>
      </w:r>
      <w:r w:rsidRPr="003F1A6C">
        <w:rPr>
          <w:rStyle w:val="CodeChar"/>
        </w:rPr>
        <w:t>f</w:t>
      </w:r>
      <w:r w:rsidR="008931D4" w:rsidRPr="008931D4">
        <w:rPr>
          <w:lang w:val="bg-BG"/>
        </w:rPr>
        <w:t xml:space="preserve">'), </w:t>
      </w:r>
      <w:r w:rsidRPr="003F1A6C">
        <w:rPr>
          <w:lang w:val="bg-BG"/>
        </w:rPr>
        <w:t>въведени от потребителя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отпечатва </w:t>
      </w:r>
      <w:r w:rsidRPr="003F1A6C">
        <w:rPr>
          <w:b/>
          <w:lang w:val="bg-BG"/>
        </w:rPr>
        <w:t>обръщение</w:t>
      </w:r>
      <w:r w:rsidRPr="003F1A6C">
        <w:rPr>
          <w:lang w:val="bg-BG"/>
        </w:rPr>
        <w:t xml:space="preserve"> измежду следните</w:t>
      </w:r>
      <w:r w:rsidR="008931D4" w:rsidRPr="008931D4">
        <w:rPr>
          <w:lang w:val="bg-BG"/>
        </w:rPr>
        <w:t>:</w:t>
      </w:r>
    </w:p>
    <w:p w14:paraId="3E08448D" w14:textId="77777777" w:rsidR="003F1A6C" w:rsidRPr="003F1A6C" w:rsidRDefault="008931D4" w:rsidP="003F1A6C">
      <w:pPr>
        <w:pStyle w:val="ac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Mr</w:t>
      </w:r>
      <w:r w:rsidRPr="008931D4">
        <w:rPr>
          <w:rStyle w:val="CodeChar"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мъж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5E3ABBDF" w14:textId="77777777" w:rsidR="003F1A6C" w:rsidRPr="003F1A6C" w:rsidRDefault="008931D4" w:rsidP="003F1A6C">
      <w:pPr>
        <w:pStyle w:val="ac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rStyle w:val="CodeChar"/>
        </w:rPr>
        <w:t>Master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m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0E46545F" w14:textId="77777777" w:rsidR="003F1A6C" w:rsidRPr="003F1A6C" w:rsidRDefault="008931D4" w:rsidP="003F1A6C">
      <w:pPr>
        <w:pStyle w:val="ac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proofErr w:type="spellStart"/>
      <w:r w:rsidR="003F1A6C" w:rsidRPr="003F1A6C">
        <w:rPr>
          <w:b/>
        </w:rPr>
        <w:t>Ms</w:t>
      </w:r>
      <w:proofErr w:type="spellEnd"/>
      <w:r w:rsidRPr="008931D4">
        <w:rPr>
          <w:b/>
          <w:lang w:val="bg-BG"/>
        </w:rPr>
        <w:t>.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жена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на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или повече години</w:t>
      </w:r>
    </w:p>
    <w:p w14:paraId="3B1F8BBE" w14:textId="77777777" w:rsidR="003F1A6C" w:rsidRPr="003F1A6C" w:rsidRDefault="008931D4" w:rsidP="003F1A6C">
      <w:pPr>
        <w:pStyle w:val="ac"/>
        <w:numPr>
          <w:ilvl w:val="0"/>
          <w:numId w:val="3"/>
        </w:numPr>
        <w:rPr>
          <w:lang w:val="bg-BG"/>
        </w:rPr>
      </w:pPr>
      <w:r w:rsidRPr="008931D4">
        <w:rPr>
          <w:lang w:val="bg-BG"/>
        </w:rPr>
        <w:t>"</w:t>
      </w:r>
      <w:r w:rsidR="003F1A6C" w:rsidRPr="003F1A6C">
        <w:rPr>
          <w:b/>
        </w:rPr>
        <w:t>Miss</w:t>
      </w:r>
      <w:r w:rsidRPr="008931D4">
        <w:rPr>
          <w:lang w:val="bg-BG"/>
        </w:rPr>
        <w:t xml:space="preserve">" – </w:t>
      </w:r>
      <w:r w:rsidR="003F1A6C" w:rsidRPr="003F1A6C">
        <w:rPr>
          <w:lang w:val="bg-BG"/>
        </w:rPr>
        <w:t xml:space="preserve">момиче </w:t>
      </w:r>
      <w:r w:rsidRPr="008931D4">
        <w:rPr>
          <w:noProof/>
          <w:lang w:val="bg-BG"/>
        </w:rPr>
        <w:t>(</w:t>
      </w:r>
      <w:r w:rsidR="003F1A6C" w:rsidRPr="003F1A6C">
        <w:rPr>
          <w:lang w:val="bg-BG"/>
        </w:rPr>
        <w:t xml:space="preserve">пол </w:t>
      </w:r>
      <w:r w:rsidRPr="008931D4">
        <w:rPr>
          <w:lang w:val="bg-BG"/>
        </w:rPr>
        <w:t>'</w:t>
      </w:r>
      <w:r w:rsidR="003F1A6C" w:rsidRPr="003F1A6C">
        <w:rPr>
          <w:rStyle w:val="CodeChar"/>
        </w:rPr>
        <w:t>f</w:t>
      </w:r>
      <w:r w:rsidRPr="008931D4">
        <w:rPr>
          <w:lang w:val="bg-BG"/>
        </w:rPr>
        <w:t>'</w:t>
      </w:r>
      <w:r w:rsidRPr="008931D4">
        <w:rPr>
          <w:noProof/>
          <w:lang w:val="bg-BG"/>
        </w:rPr>
        <w:t xml:space="preserve">) </w:t>
      </w:r>
      <w:r w:rsidR="003F1A6C" w:rsidRPr="003F1A6C">
        <w:rPr>
          <w:lang w:val="bg-BG"/>
        </w:rPr>
        <w:t xml:space="preserve">под </w:t>
      </w:r>
      <w:r w:rsidRPr="008931D4">
        <w:rPr>
          <w:lang w:val="bg-BG"/>
        </w:rPr>
        <w:t xml:space="preserve">16 </w:t>
      </w:r>
      <w:r w:rsidR="003F1A6C" w:rsidRPr="003F1A6C">
        <w:rPr>
          <w:lang w:val="bg-BG"/>
        </w:rPr>
        <w:t>години</w:t>
      </w:r>
    </w:p>
    <w:p w14:paraId="4440B996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747"/>
        <w:gridCol w:w="198"/>
        <w:gridCol w:w="896"/>
        <w:gridCol w:w="747"/>
        <w:gridCol w:w="198"/>
        <w:gridCol w:w="896"/>
        <w:gridCol w:w="747"/>
        <w:gridCol w:w="198"/>
        <w:gridCol w:w="1138"/>
        <w:gridCol w:w="911"/>
      </w:tblGrid>
      <w:tr w:rsidR="003F1A6C" w:rsidRPr="003F1A6C" w14:paraId="4E5C9E19" w14:textId="77777777" w:rsidTr="0033108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1C86D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6E77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F77B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3F12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B8555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AFA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C19E5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E4B27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A076C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F94C1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2E8F71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F1A6C" w:rsidRPr="003F1A6C" w14:paraId="0DDF3AB7" w14:textId="77777777" w:rsidTr="00331087">
        <w:tc>
          <w:tcPr>
            <w:tcW w:w="736" w:type="dxa"/>
            <w:vAlign w:val="center"/>
          </w:tcPr>
          <w:p w14:paraId="522A165F" w14:textId="77777777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487BBF"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12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33A92CEE" w14:textId="77777777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f</w:t>
            </w:r>
            <w:r>
              <w:rPr>
                <w:rFonts w:ascii="Consolas" w:hAnsi="Consolas"/>
                <w:noProof/>
              </w:rPr>
              <w:t>")</w:t>
            </w:r>
          </w:p>
        </w:tc>
        <w:tc>
          <w:tcPr>
            <w:tcW w:w="844" w:type="dxa"/>
            <w:vAlign w:val="center"/>
          </w:tcPr>
          <w:p w14:paraId="7C2D67F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F9A5AC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855B3F1" w14:textId="77777777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487BBF"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17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7AE4F326" w14:textId="77777777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"m")</w:t>
            </w:r>
          </w:p>
        </w:tc>
        <w:tc>
          <w:tcPr>
            <w:tcW w:w="844" w:type="dxa"/>
            <w:vAlign w:val="center"/>
          </w:tcPr>
          <w:p w14:paraId="3C50E76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CA11C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1195524" w14:textId="77777777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487BBF"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13E408FE" w14:textId="77777777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"f")</w:t>
            </w:r>
          </w:p>
        </w:tc>
        <w:tc>
          <w:tcPr>
            <w:tcW w:w="844" w:type="dxa"/>
            <w:vAlign w:val="center"/>
          </w:tcPr>
          <w:p w14:paraId="2E39B39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6AC88D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40A9524" w14:textId="77777777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487BBF"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13.5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</w:t>
            </w:r>
          </w:p>
          <w:p w14:paraId="35087BCB" w14:textId="77777777" w:rsidR="003F1A6C" w:rsidRPr="003F1A6C" w:rsidRDefault="00885CCD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m</w:t>
            </w:r>
            <w:r>
              <w:rPr>
                <w:rFonts w:ascii="Consolas" w:hAnsi="Consolas"/>
                <w:noProof/>
              </w:rPr>
              <w:t>")</w:t>
            </w:r>
          </w:p>
        </w:tc>
        <w:tc>
          <w:tcPr>
            <w:tcW w:w="1017" w:type="dxa"/>
            <w:vAlign w:val="center"/>
          </w:tcPr>
          <w:p w14:paraId="2181DB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Master</w:t>
            </w:r>
          </w:p>
        </w:tc>
      </w:tr>
    </w:tbl>
    <w:p w14:paraId="47DC3E9E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Насоки</w:t>
      </w:r>
    </w:p>
    <w:p w14:paraId="675B1FD1" w14:textId="77777777" w:rsidR="003F1A6C" w:rsidRPr="003F1A6C" w:rsidRDefault="003F1A6C" w:rsidP="003F1A6C">
      <w:pPr>
        <w:ind w:left="360"/>
        <w:rPr>
          <w:noProof/>
          <w:lang w:val="bg-BG"/>
        </w:rPr>
      </w:pPr>
    </w:p>
    <w:p w14:paraId="2DE08EC3" w14:textId="77777777" w:rsidR="00B66996" w:rsidRDefault="00B66996" w:rsidP="003F1A6C">
      <w:pPr>
        <w:pStyle w:val="ac"/>
        <w:numPr>
          <w:ilvl w:val="0"/>
          <w:numId w:val="12"/>
        </w:numPr>
        <w:rPr>
          <w:lang w:val="bg-BG"/>
        </w:rPr>
      </w:pPr>
      <w:r>
        <w:rPr>
          <w:lang w:val="bg-BG"/>
        </w:rPr>
        <w:lastRenderedPageBreak/>
        <w:t>Преобразувайте числото от стринг в числен тип.</w:t>
      </w:r>
    </w:p>
    <w:p w14:paraId="1AD18FA8" w14:textId="77777777" w:rsidR="003F1A6C" w:rsidRPr="003F1A6C" w:rsidRDefault="003F1A6C" w:rsidP="003F1A6C">
      <w:pPr>
        <w:pStyle w:val="ac"/>
        <w:numPr>
          <w:ilvl w:val="0"/>
          <w:numId w:val="12"/>
        </w:numPr>
        <w:rPr>
          <w:lang w:val="bg-BG"/>
        </w:rPr>
      </w:pPr>
      <w:r w:rsidRPr="003F1A6C">
        <w:rPr>
          <w:lang w:val="bg-BG"/>
        </w:rPr>
        <w:t>Направете проверка за пола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ако върне резултат </w:t>
      </w:r>
      <w:r w:rsidRPr="003F1A6C">
        <w:rPr>
          <w:rStyle w:val="CodeChar"/>
        </w:rPr>
        <w:t>true</w:t>
      </w:r>
      <w:r w:rsidR="008931D4" w:rsidRPr="008931D4">
        <w:rPr>
          <w:b/>
          <w:lang w:val="bg-BG"/>
        </w:rPr>
        <w:t xml:space="preserve">, </w:t>
      </w:r>
      <w:r w:rsidRPr="003F1A6C">
        <w:rPr>
          <w:lang w:val="bg-BG"/>
        </w:rPr>
        <w:t>направете проверка за годините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В тялото на проверките за възраст принтирайте желаното обръщение</w:t>
      </w:r>
      <w:r w:rsidR="008931D4" w:rsidRPr="008931D4">
        <w:rPr>
          <w:lang w:val="bg-BG"/>
        </w:rPr>
        <w:t>.</w:t>
      </w:r>
    </w:p>
    <w:p w14:paraId="7480D813" w14:textId="77777777" w:rsidR="003F1A6C" w:rsidRPr="003F1A6C" w:rsidRDefault="003F1A6C" w:rsidP="003F1A6C">
      <w:pPr>
        <w:ind w:left="360"/>
        <w:rPr>
          <w:lang w:val="bg-BG"/>
        </w:rPr>
      </w:pPr>
      <w:r w:rsidRPr="003F1A6C">
        <w:rPr>
          <w:lang w:val="bg-BG"/>
        </w:rPr>
        <w:t xml:space="preserve">    </w:t>
      </w:r>
      <w:r w:rsidRPr="003F1A6C">
        <w:rPr>
          <w:noProof/>
        </w:rPr>
        <w:drawing>
          <wp:inline distT="0" distB="0" distL="0" distR="0" wp14:anchorId="7DD98767" wp14:editId="1D2C706F">
            <wp:extent cx="2227600" cy="1509233"/>
            <wp:effectExtent l="114300" t="76200" r="96500" b="71917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</w:t>
      </w:r>
      <w:r w:rsidRPr="003F1A6C">
        <w:rPr>
          <w:noProof/>
        </w:rPr>
        <w:drawing>
          <wp:inline distT="0" distB="0" distL="0" distR="0" wp14:anchorId="4CE20919" wp14:editId="1683D575">
            <wp:extent cx="2351320" cy="1507770"/>
            <wp:effectExtent l="114300" t="76200" r="106130" b="733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F1A6C">
        <w:t xml:space="preserve">         </w:t>
      </w:r>
    </w:p>
    <w:p w14:paraId="0DEE4C03" w14:textId="77777777" w:rsidR="003F1A6C" w:rsidRPr="003F1A6C" w:rsidRDefault="003F1A6C" w:rsidP="003F1A6C">
      <w:pPr>
        <w:pStyle w:val="ac"/>
        <w:numPr>
          <w:ilvl w:val="0"/>
          <w:numId w:val="12"/>
        </w:numPr>
        <w:rPr>
          <w:lang w:val="bg-BG"/>
        </w:rPr>
      </w:pPr>
      <w:r w:rsidRPr="003F1A6C">
        <w:rPr>
          <w:b/>
          <w:lang w:val="bg-BG"/>
        </w:rPr>
        <w:t>Стартирайте</w:t>
      </w:r>
      <w:r w:rsidRPr="003F1A6C">
        <w:rPr>
          <w:lang w:val="bg-BG"/>
        </w:rPr>
        <w:t xml:space="preserve"> програмата с </w:t>
      </w:r>
      <w:r w:rsidR="008931D4" w:rsidRPr="008931D4">
        <w:rPr>
          <w:lang w:val="bg-BG"/>
        </w:rPr>
        <w:t>[</w:t>
      </w:r>
      <w:r w:rsidRPr="003F1A6C">
        <w:t>Ctrl</w:t>
      </w:r>
      <w:r w:rsidR="008931D4" w:rsidRPr="008931D4">
        <w:rPr>
          <w:lang w:val="bg-BG"/>
        </w:rPr>
        <w:t>+</w:t>
      </w:r>
      <w:r w:rsidRPr="003F1A6C">
        <w:t>F</w:t>
      </w:r>
      <w:r w:rsidR="008931D4" w:rsidRPr="008931D4">
        <w:rPr>
          <w:lang w:val="bg-BG"/>
        </w:rPr>
        <w:t xml:space="preserve">5] </w:t>
      </w:r>
      <w:r w:rsidRPr="003F1A6C">
        <w:rPr>
          <w:lang w:val="bg-BG"/>
        </w:rPr>
        <w:t xml:space="preserve">и я </w:t>
      </w:r>
      <w:r w:rsidRPr="003F1A6C">
        <w:rPr>
          <w:b/>
          <w:lang w:val="bg-BG"/>
        </w:rPr>
        <w:t>тествайте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като извиквате функцията най</w:t>
      </w:r>
      <w:r w:rsidR="008931D4" w:rsidRPr="008931D4">
        <w:rPr>
          <w:lang w:val="bg-BG"/>
        </w:rPr>
        <w:t>-</w:t>
      </w:r>
      <w:r w:rsidRPr="003F1A6C">
        <w:rPr>
          <w:lang w:val="bg-BG"/>
        </w:rPr>
        <w:t>отдолу и й подадете различни входни стойности</w:t>
      </w:r>
      <w:r w:rsidR="008931D4" w:rsidRPr="008931D4">
        <w:rPr>
          <w:lang w:val="bg-BG"/>
        </w:rPr>
        <w:t>:</w:t>
      </w:r>
    </w:p>
    <w:p w14:paraId="09E6D35A" w14:textId="77777777" w:rsidR="003F1A6C" w:rsidRPr="003F1A6C" w:rsidRDefault="00EB61D3" w:rsidP="003F1A6C">
      <w:pPr>
        <w:pStyle w:val="ac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5AA0A705" wp14:editId="60344986">
            <wp:extent cx="2029108" cy="1038370"/>
            <wp:effectExtent l="95250" t="76200" r="104492" b="85580"/>
            <wp:docPr id="6" name="Картина 5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038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46E960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Трябва да получите </w:t>
      </w:r>
      <w:r w:rsidR="008931D4" w:rsidRPr="008931D4">
        <w:rPr>
          <w:b/>
          <w:lang w:val="bg-BG"/>
        </w:rPr>
        <w:t xml:space="preserve">100 </w:t>
      </w:r>
      <w:r w:rsidRPr="003F1A6C">
        <w:rPr>
          <w:b/>
          <w:lang w:val="bg-BG"/>
        </w:rPr>
        <w:t>точки</w:t>
      </w:r>
      <w:r w:rsidRPr="003F1A6C">
        <w:rPr>
          <w:lang w:val="bg-BG"/>
        </w:rPr>
        <w:t xml:space="preserve"> </w:t>
      </w:r>
      <w:r w:rsidR="008931D4" w:rsidRPr="008931D4">
        <w:rPr>
          <w:noProof/>
          <w:lang w:val="bg-BG"/>
        </w:rPr>
        <w:t>(</w:t>
      </w:r>
      <w:r w:rsidRPr="003F1A6C">
        <w:rPr>
          <w:lang w:val="bg-BG"/>
        </w:rPr>
        <w:t>напълно коректно решение</w:t>
      </w:r>
      <w:r w:rsidR="008931D4" w:rsidRPr="008931D4">
        <w:rPr>
          <w:lang w:val="bg-BG"/>
        </w:rPr>
        <w:t>):</w:t>
      </w:r>
    </w:p>
    <w:p w14:paraId="7674053A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drawing>
          <wp:inline distT="0" distB="0" distL="0" distR="0" wp14:anchorId="50F58A4C" wp14:editId="76C75FAC">
            <wp:extent cx="5406422" cy="3368040"/>
            <wp:effectExtent l="114300" t="76200" r="99028" b="800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97DED" w14:textId="77777777" w:rsidR="003F1A6C" w:rsidRPr="003F1A6C" w:rsidRDefault="003F1A6C" w:rsidP="003F1A6C">
      <w:pPr>
        <w:rPr>
          <w:lang w:val="bg-BG"/>
        </w:rPr>
      </w:pPr>
      <w:r w:rsidRPr="003F1A6C">
        <w:rPr>
          <w:noProof/>
        </w:rPr>
        <w:lastRenderedPageBreak/>
        <w:drawing>
          <wp:inline distT="0" distB="0" distL="0" distR="0" wp14:anchorId="59AE300F" wp14:editId="0A76A2EB">
            <wp:extent cx="5334000" cy="1255419"/>
            <wp:effectExtent l="95250" t="95250" r="95250" b="97131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60D0AE" w14:textId="77777777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Квартално магазинче</w:t>
      </w:r>
    </w:p>
    <w:p w14:paraId="5632660C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Предприемчив българин отваря </w:t>
      </w:r>
      <w:r w:rsidRPr="003F1A6C">
        <w:rPr>
          <w:b/>
          <w:lang w:val="bg-BG"/>
        </w:rPr>
        <w:t>квартални магазинчета</w:t>
      </w:r>
      <w:r w:rsidRPr="003F1A6C">
        <w:rPr>
          <w:lang w:val="bg-BG"/>
        </w:rPr>
        <w:t xml:space="preserve"> в </w:t>
      </w:r>
      <w:r w:rsidRPr="003F1A6C">
        <w:rPr>
          <w:b/>
          <w:lang w:val="bg-BG"/>
        </w:rPr>
        <w:t>няколко града</w:t>
      </w:r>
      <w:r w:rsidRPr="003F1A6C">
        <w:rPr>
          <w:lang w:val="bg-BG"/>
        </w:rPr>
        <w:t xml:space="preserve"> и продава на </w:t>
      </w:r>
      <w:r w:rsidRPr="003F1A6C">
        <w:rPr>
          <w:b/>
          <w:lang w:val="bg-BG"/>
        </w:rPr>
        <w:t>различни цени според града</w:t>
      </w:r>
      <w:r w:rsidR="008931D4" w:rsidRPr="008931D4">
        <w:rPr>
          <w:lang w:val="bg-BG"/>
        </w:rPr>
        <w:t>:</w:t>
      </w:r>
    </w:p>
    <w:tbl>
      <w:tblPr>
        <w:tblStyle w:val="af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F1A6C" w:rsidRPr="003F1A6C" w14:paraId="185F1315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681B51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  <w:lang w:val="bg-BG"/>
              </w:rPr>
              <w:t xml:space="preserve">град </w:t>
            </w:r>
            <w:r w:rsidRPr="003F1A6C">
              <w:rPr>
                <w:bCs/>
              </w:rPr>
              <w:t xml:space="preserve">/ </w:t>
            </w:r>
            <w:r w:rsidRPr="003F1A6C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190D58A6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300EA69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3D1A5B0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372309C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563A5F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peanuts</w:t>
            </w:r>
          </w:p>
        </w:tc>
      </w:tr>
      <w:tr w:rsidR="003F1A6C" w:rsidRPr="003F1A6C" w14:paraId="5C2196D6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26BCDAB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4CBDE61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2C302F4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4F92C8D4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4D2F478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9D7F011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1.60</w:t>
            </w:r>
          </w:p>
        </w:tc>
      </w:tr>
      <w:tr w:rsidR="003F1A6C" w:rsidRPr="003F1A6C" w14:paraId="25A925E4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FA487B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35F6D6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599BBBE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684A506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69BBA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5EF6305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1.50</w:t>
            </w:r>
          </w:p>
        </w:tc>
      </w:tr>
      <w:tr w:rsidR="003F1A6C" w:rsidRPr="003F1A6C" w14:paraId="67598282" w14:textId="77777777" w:rsidTr="00331087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51F5CB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7F34BDD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256471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1964CC6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4B03066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4E1A707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rPr>
                <w:bCs/>
              </w:rPr>
              <w:t>1.55</w:t>
            </w:r>
          </w:p>
        </w:tc>
      </w:tr>
    </w:tbl>
    <w:p w14:paraId="6FF0AA0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885CCD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885CCD">
        <w:rPr>
          <w:lang w:val="bg-BG"/>
        </w:rPr>
        <w:t xml:space="preserve">получава </w:t>
      </w:r>
      <w:r w:rsidRPr="003F1A6C">
        <w:rPr>
          <w:lang w:val="bg-BG"/>
        </w:rPr>
        <w:t>аргумент</w:t>
      </w:r>
      <w:r w:rsidR="00885CCD">
        <w:rPr>
          <w:lang w:val="bg-BG"/>
        </w:rPr>
        <w:t xml:space="preserve">и: </w:t>
      </w:r>
      <w:r w:rsidRPr="003F1A6C">
        <w:rPr>
          <w:b/>
          <w:lang w:val="bg-BG"/>
        </w:rPr>
        <w:t>продукт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t>),</w:t>
      </w:r>
      <w:r w:rsidRPr="003F1A6C">
        <w:rPr>
          <w:b/>
        </w:rPr>
        <w:t xml:space="preserve">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низ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lang w:val="bg-BG"/>
        </w:rPr>
        <w:t>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t xml:space="preserve">), </w:t>
      </w:r>
      <w:r w:rsidRPr="003F1A6C">
        <w:rPr>
          <w:lang w:val="bg-BG"/>
        </w:rPr>
        <w:t xml:space="preserve">и пресмята и отпечатва </w:t>
      </w:r>
      <w:r w:rsidRPr="003F1A6C">
        <w:rPr>
          <w:b/>
          <w:lang w:val="bg-BG"/>
        </w:rPr>
        <w:t>колко струва</w:t>
      </w:r>
      <w:r w:rsidRPr="003F1A6C">
        <w:rPr>
          <w:lang w:val="bg-BG"/>
        </w:rPr>
        <w:t xml:space="preserve"> съответното количество от избрания продукт в посочения град</w:t>
      </w:r>
      <w:r w:rsidRPr="003F1A6C">
        <w:t xml:space="preserve">. </w:t>
      </w:r>
    </w:p>
    <w:p w14:paraId="7EB82249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134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2"/>
        <w:gridCol w:w="808"/>
        <w:gridCol w:w="190"/>
        <w:gridCol w:w="1440"/>
        <w:gridCol w:w="800"/>
        <w:gridCol w:w="190"/>
        <w:gridCol w:w="1080"/>
        <w:gridCol w:w="810"/>
        <w:gridCol w:w="190"/>
        <w:gridCol w:w="1340"/>
        <w:gridCol w:w="810"/>
        <w:gridCol w:w="190"/>
        <w:gridCol w:w="1340"/>
        <w:gridCol w:w="720"/>
      </w:tblGrid>
      <w:tr w:rsidR="00331087" w:rsidRPr="003F1A6C" w14:paraId="34A4F9A6" w14:textId="77777777" w:rsidTr="00331087">
        <w:tc>
          <w:tcPr>
            <w:tcW w:w="1432" w:type="dxa"/>
            <w:shd w:val="clear" w:color="auto" w:fill="D9D9D9" w:themeFill="background1" w:themeFillShade="D9"/>
            <w:vAlign w:val="center"/>
          </w:tcPr>
          <w:p w14:paraId="7908570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8" w:type="dxa"/>
            <w:shd w:val="clear" w:color="auto" w:fill="D9D9D9" w:themeFill="background1" w:themeFillShade="D9"/>
            <w:vAlign w:val="center"/>
          </w:tcPr>
          <w:p w14:paraId="4FFED7B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7832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B5EE43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14:paraId="0266717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1CC25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D578B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2292515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46F5E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575593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90134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4668E3" w14:textId="77777777" w:rsidR="003F1A6C" w:rsidRDefault="003F1A6C" w:rsidP="00331087">
            <w:pPr>
              <w:spacing w:before="0" w:after="0"/>
              <w:jc w:val="center"/>
              <w:rPr>
                <w:b/>
                <w:lang w:val="bg-BG"/>
              </w:rPr>
            </w:pPr>
          </w:p>
          <w:p w14:paraId="3E329406" w14:textId="77777777" w:rsidR="006D174D" w:rsidRDefault="006D174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35656F9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F75C8C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331087" w:rsidRPr="003F1A6C" w14:paraId="2E822337" w14:textId="77777777" w:rsidTr="00331087">
        <w:tc>
          <w:tcPr>
            <w:tcW w:w="1432" w:type="dxa"/>
            <w:vAlign w:val="center"/>
          </w:tcPr>
          <w:p w14:paraId="380A3058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("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coffee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79ED6E0A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Varna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4A3802D" w14:textId="77777777" w:rsidR="003F1A6C" w:rsidRPr="0033108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808" w:type="dxa"/>
            <w:vAlign w:val="center"/>
          </w:tcPr>
          <w:p w14:paraId="2F7912A5" w14:textId="77777777" w:rsidR="003F1A6C" w:rsidRPr="003F1A6C" w:rsidRDefault="008931D4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2CD04A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14:paraId="1E395EA8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("peanuts",</w:t>
            </w:r>
          </w:p>
          <w:p w14:paraId="19F10589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4E6E1C94" w14:textId="77777777" w:rsidR="003F1A6C" w:rsidRPr="0033108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800" w:type="dxa"/>
            <w:vAlign w:val="center"/>
          </w:tcPr>
          <w:p w14:paraId="714B425D" w14:textId="77777777" w:rsidR="003F1A6C" w:rsidRPr="003F1A6C" w:rsidRDefault="008931D4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1.5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F3DD98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  <w:vAlign w:val="center"/>
          </w:tcPr>
          <w:p w14:paraId="32CDFD1C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("beer",</w:t>
            </w:r>
          </w:p>
          <w:p w14:paraId="2373ED85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"Sofia",</w:t>
            </w:r>
          </w:p>
          <w:p w14:paraId="316BD2B2" w14:textId="77777777" w:rsidR="003F1A6C" w:rsidRPr="0033108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810" w:type="dxa"/>
            <w:vAlign w:val="center"/>
          </w:tcPr>
          <w:p w14:paraId="107EC62B" w14:textId="77777777" w:rsidR="003F1A6C" w:rsidRPr="003F1A6C" w:rsidRDefault="008931D4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7.2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A85086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40" w:type="dxa"/>
            <w:vAlign w:val="center"/>
          </w:tcPr>
          <w:p w14:paraId="0C9F6A40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("water",</w:t>
            </w:r>
          </w:p>
          <w:p w14:paraId="5ABBDA23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"Plovdiv",</w:t>
            </w:r>
          </w:p>
          <w:p w14:paraId="73AC5617" w14:textId="77777777" w:rsidR="003F1A6C" w:rsidRPr="0033108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810" w:type="dxa"/>
            <w:vAlign w:val="center"/>
          </w:tcPr>
          <w:p w14:paraId="356FA758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2.1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17739F8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40" w:type="dxa"/>
            <w:vAlign w:val="center"/>
          </w:tcPr>
          <w:p w14:paraId="49BBDF99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("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sweets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77DDD74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Sofia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2A5820F" w14:textId="77777777" w:rsidR="003F1A6C" w:rsidRPr="003F1A6C" w:rsidRDefault="00487BBF" w:rsidP="0033108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2.23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331087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720" w:type="dxa"/>
            <w:vAlign w:val="center"/>
          </w:tcPr>
          <w:p w14:paraId="627B47E6" w14:textId="77777777" w:rsidR="003F1A6C" w:rsidRPr="0033108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18"/>
                <w:szCs w:val="18"/>
              </w:rPr>
            </w:pPr>
            <w:r w:rsidRPr="008931D4">
              <w:rPr>
                <w:rFonts w:ascii="Consolas" w:hAnsi="Consolas"/>
                <w:noProof/>
                <w:sz w:val="18"/>
                <w:szCs w:val="18"/>
                <w:lang w:val="bg-BG"/>
              </w:rPr>
              <w:t>3.2335</w:t>
            </w:r>
          </w:p>
        </w:tc>
      </w:tr>
    </w:tbl>
    <w:p w14:paraId="518DB498" w14:textId="77777777" w:rsidR="003F1A6C" w:rsidRPr="00AB2906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 xml:space="preserve">Число в </w:t>
      </w:r>
      <w:r w:rsidR="008931D4" w:rsidRPr="008931D4">
        <w:rPr>
          <w:lang w:val="bg-BG"/>
        </w:rPr>
        <w:t>интервалa</w:t>
      </w:r>
    </w:p>
    <w:p w14:paraId="44560D3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проверява дали въведеното от потребителя число е в интервала </w:t>
      </w:r>
      <w:r w:rsidR="008931D4" w:rsidRPr="008931D4">
        <w:rPr>
          <w:lang w:val="bg-BG"/>
        </w:rPr>
        <w:t xml:space="preserve">[-100, 100] </w:t>
      </w:r>
      <w:r w:rsidRPr="003F1A6C">
        <w:rPr>
          <w:lang w:val="bg-BG"/>
        </w:rPr>
        <w:t xml:space="preserve">и е различно от </w:t>
      </w:r>
      <w:r w:rsidR="008931D4" w:rsidRPr="008931D4">
        <w:rPr>
          <w:lang w:val="bg-BG"/>
        </w:rPr>
        <w:t xml:space="preserve">0 </w:t>
      </w:r>
      <w:r w:rsidRPr="003F1A6C">
        <w:rPr>
          <w:lang w:val="bg-BG"/>
        </w:rPr>
        <w:t xml:space="preserve">и извежда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Yes</w:t>
      </w:r>
      <w:r w:rsidR="008931D4" w:rsidRPr="008931D4">
        <w:rPr>
          <w:lang w:val="bg-BG"/>
        </w:rPr>
        <w:t xml:space="preserve">", </w:t>
      </w:r>
      <w:r w:rsidRPr="003F1A6C">
        <w:rPr>
          <w:lang w:val="bg-BG"/>
        </w:rPr>
        <w:t>ако отговаря на условията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Fonts w:ascii="Consolas" w:hAnsi="Consolas"/>
          <w:b/>
          <w:bCs/>
          <w:noProof/>
        </w:rPr>
        <w:t>No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ако е извън тях</w:t>
      </w:r>
      <w:r w:rsidR="008931D4" w:rsidRPr="008931D4">
        <w:rPr>
          <w:lang w:val="bg-BG"/>
        </w:rPr>
        <w:t>.</w:t>
      </w:r>
    </w:p>
    <w:p w14:paraId="34463407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557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88"/>
        <w:gridCol w:w="190"/>
        <w:gridCol w:w="822"/>
        <w:gridCol w:w="758"/>
        <w:gridCol w:w="232"/>
        <w:gridCol w:w="900"/>
        <w:gridCol w:w="808"/>
      </w:tblGrid>
      <w:tr w:rsidR="00487BBF" w:rsidRPr="003F1A6C" w14:paraId="757D80BB" w14:textId="77777777" w:rsidTr="00487BBF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446AEB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88" w:type="dxa"/>
            <w:shd w:val="clear" w:color="auto" w:fill="D9D9D9" w:themeFill="background1" w:themeFillShade="D9"/>
            <w:vAlign w:val="center"/>
          </w:tcPr>
          <w:p w14:paraId="26AA32F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732C2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22" w:type="dxa"/>
            <w:shd w:val="clear" w:color="auto" w:fill="D9D9D9" w:themeFill="background1" w:themeFillShade="D9"/>
            <w:vAlign w:val="center"/>
          </w:tcPr>
          <w:p w14:paraId="5F7224B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758" w:type="dxa"/>
            <w:shd w:val="clear" w:color="auto" w:fill="D9D9D9" w:themeFill="background1" w:themeFillShade="D9"/>
            <w:vAlign w:val="center"/>
          </w:tcPr>
          <w:p w14:paraId="38F6878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3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BAD9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F2D72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08" w:type="dxa"/>
            <w:shd w:val="clear" w:color="auto" w:fill="D9D9D9" w:themeFill="background1" w:themeFillShade="D9"/>
            <w:vAlign w:val="center"/>
          </w:tcPr>
          <w:p w14:paraId="3D9AC4D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60EA689F" w14:textId="77777777" w:rsidTr="00487BBF">
        <w:tc>
          <w:tcPr>
            <w:tcW w:w="1080" w:type="dxa"/>
          </w:tcPr>
          <w:p w14:paraId="6AC07AF8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87BBF"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-25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88" w:type="dxa"/>
          </w:tcPr>
          <w:p w14:paraId="753A71C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5E2CD36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22" w:type="dxa"/>
          </w:tcPr>
          <w:p w14:paraId="78B65800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87BBF"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758" w:type="dxa"/>
          </w:tcPr>
          <w:p w14:paraId="065AEC7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232" w:type="dxa"/>
            <w:vMerge/>
            <w:tcBorders>
              <w:bottom w:val="nil"/>
            </w:tcBorders>
            <w:shd w:val="clear" w:color="auto" w:fill="auto"/>
          </w:tcPr>
          <w:p w14:paraId="692D690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E22A09D" w14:textId="77777777" w:rsidR="003F1A6C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87BBF"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25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08" w:type="dxa"/>
          </w:tcPr>
          <w:p w14:paraId="6178589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Yes</w:t>
            </w:r>
          </w:p>
        </w:tc>
      </w:tr>
    </w:tbl>
    <w:p w14:paraId="1BBC9393" w14:textId="77777777" w:rsidR="00AB2906" w:rsidRDefault="00AB2906" w:rsidP="00AB290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2C7632E3" w14:textId="77777777" w:rsidR="00AB2906" w:rsidRPr="00B67AA1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</w:t>
      </w:r>
      <w:r>
        <w:rPr>
          <w:lang w:val="bg-BG"/>
        </w:rPr>
        <w:t xml:space="preserve">,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>)</w:t>
      </w:r>
      <w:r w:rsidR="00B66996">
        <w:rPr>
          <w:lang w:val="bg-BG"/>
        </w:rPr>
        <w:t xml:space="preserve"> </w:t>
      </w:r>
      <w:r>
        <w:rPr>
          <w:lang w:val="bg-BG"/>
        </w:rPr>
        <w:t xml:space="preserve">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  <w:r w:rsidR="00B66996">
        <w:rPr>
          <w:lang w:val="bg-BG"/>
        </w:rPr>
        <w:t>.</w:t>
      </w:r>
    </w:p>
    <w:p w14:paraId="4D8B090D" w14:textId="77777777" w:rsidR="00AB2906" w:rsidRPr="009A5495" w:rsidRDefault="00AB2906" w:rsidP="00AB2906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188"/>
        <w:gridCol w:w="490"/>
        <w:gridCol w:w="1259"/>
        <w:gridCol w:w="1206"/>
        <w:gridCol w:w="494"/>
        <w:gridCol w:w="1259"/>
        <w:gridCol w:w="1210"/>
      </w:tblGrid>
      <w:tr w:rsidR="00AB2906" w:rsidRPr="009A5495" w14:paraId="72656F41" w14:textId="77777777" w:rsidTr="00331087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9E728B6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11CB0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A6772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35E212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82E8A4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7BB967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184AF09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A3BC79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6B951F53" w14:textId="77777777" w:rsidTr="00331087">
        <w:trPr>
          <w:trHeight w:val="533"/>
        </w:trPr>
        <w:tc>
          <w:tcPr>
            <w:tcW w:w="1165" w:type="dxa"/>
          </w:tcPr>
          <w:p w14:paraId="386A0AAC" w14:textId="77777777" w:rsidR="00AB2906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87BBF">
              <w:rPr>
                <w:rFonts w:ascii="Consolas" w:hAnsi="Consolas"/>
                <w:noProof/>
              </w:rPr>
              <w:t>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57283E47" w14:textId="77777777" w:rsidR="00AB2906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Monday</w:t>
            </w:r>
            <w:r>
              <w:rPr>
                <w:rFonts w:ascii="Consolas" w:hAnsi="Consolas"/>
                <w:noProof/>
                <w:lang w:val="bg-BG"/>
              </w:rPr>
              <w:t>")</w:t>
            </w:r>
          </w:p>
        </w:tc>
        <w:tc>
          <w:tcPr>
            <w:tcW w:w="1260" w:type="dxa"/>
            <w:vAlign w:val="center"/>
          </w:tcPr>
          <w:p w14:paraId="3DEA02C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7A90F2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A177445" w14:textId="77777777" w:rsidR="00AB2906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87BBF">
              <w:rPr>
                <w:rFonts w:ascii="Consolas" w:hAnsi="Consolas"/>
                <w:noProof/>
              </w:rPr>
              <w:t>"</w:t>
            </w:r>
            <w:r w:rsidR="00AB2906">
              <w:rPr>
                <w:rFonts w:ascii="Consolas" w:hAnsi="Consolas"/>
                <w:noProof/>
              </w:rPr>
              <w:t>19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50D46B88" w14:textId="77777777" w:rsidR="00AB2906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Friday</w:t>
            </w:r>
            <w:r>
              <w:rPr>
                <w:rFonts w:ascii="Consolas" w:hAnsi="Consolas"/>
                <w:noProof/>
                <w:lang w:val="bg-BG"/>
              </w:rPr>
              <w:t>")</w:t>
            </w:r>
          </w:p>
        </w:tc>
        <w:tc>
          <w:tcPr>
            <w:tcW w:w="1255" w:type="dxa"/>
            <w:vAlign w:val="center"/>
          </w:tcPr>
          <w:p w14:paraId="002E32E7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636A04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BE6C15F" w14:textId="77777777" w:rsidR="00AB2906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87BBF">
              <w:rPr>
                <w:rFonts w:ascii="Consolas" w:hAnsi="Consolas"/>
                <w:noProof/>
              </w:rPr>
              <w:t>"</w:t>
            </w:r>
            <w:r w:rsidR="00AB2906">
              <w:rPr>
                <w:rFonts w:ascii="Consolas" w:hAnsi="Consolas"/>
                <w:noProof/>
              </w:rPr>
              <w:t>11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2E9517EB" w14:textId="77777777" w:rsidR="00AB2906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AB2906">
              <w:rPr>
                <w:rFonts w:ascii="Consolas" w:hAnsi="Consolas"/>
                <w:noProof/>
              </w:rPr>
              <w:t>Sunday</w:t>
            </w:r>
            <w:r>
              <w:rPr>
                <w:rFonts w:ascii="Consolas" w:hAnsi="Consolas"/>
                <w:noProof/>
                <w:lang w:val="bg-BG"/>
              </w:rPr>
              <w:t>")</w:t>
            </w:r>
          </w:p>
        </w:tc>
        <w:tc>
          <w:tcPr>
            <w:tcW w:w="1260" w:type="dxa"/>
            <w:vAlign w:val="center"/>
          </w:tcPr>
          <w:p w14:paraId="28C368B8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52DFB41A" w14:textId="77777777" w:rsidR="00AB2906" w:rsidRDefault="00AB2906" w:rsidP="00AB290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Билет за кино</w:t>
      </w:r>
    </w:p>
    <w:p w14:paraId="6B0D3A83" w14:textId="77777777" w:rsidR="00AB2906" w:rsidRDefault="00AB2906" w:rsidP="00AB2906">
      <w:pPr>
        <w:rPr>
          <w:lang w:val="bg-BG"/>
        </w:rPr>
      </w:pPr>
      <w:r>
        <w:rPr>
          <w:lang w:val="bg-BG"/>
        </w:rPr>
        <w:t xml:space="preserve">Да се напише </w:t>
      </w:r>
      <w:r w:rsidR="00331087">
        <w:rPr>
          <w:lang w:val="bg-BG"/>
        </w:rPr>
        <w:t>функция,</w:t>
      </w:r>
      <w:r>
        <w:rPr>
          <w:lang w:val="bg-BG"/>
        </w:rPr>
        <w:t xml:space="preserve"> която </w:t>
      </w:r>
      <w:r w:rsidR="00331087">
        <w:rPr>
          <w:lang w:val="bg-BG"/>
        </w:rPr>
        <w:t>получава</w:t>
      </w:r>
      <w:r>
        <w:rPr>
          <w:lang w:val="bg-BG"/>
        </w:rPr>
        <w:t xml:space="preserve"> ден от седмицата (текст) и принтира на конзолата цената на билет за кино според деня от седмицата: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AB2906" w:rsidRPr="009A5495" w14:paraId="3B591592" w14:textId="77777777" w:rsidTr="00331087">
        <w:tc>
          <w:tcPr>
            <w:tcW w:w="976" w:type="dxa"/>
            <w:shd w:val="clear" w:color="auto" w:fill="D9D9D9" w:themeFill="background1" w:themeFillShade="D9"/>
          </w:tcPr>
          <w:p w14:paraId="758A9119" w14:textId="77777777" w:rsidR="00AB2906" w:rsidRPr="00C64791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ED604B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09412F6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A8288E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28AA79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20CA75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03D6EC" w14:textId="77777777" w:rsidR="00AB2906" w:rsidRPr="009A5495" w:rsidRDefault="00AB2906" w:rsidP="00331087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AB2906" w:rsidRPr="009A5495" w14:paraId="365EE365" w14:textId="77777777" w:rsidTr="00331087">
        <w:tc>
          <w:tcPr>
            <w:tcW w:w="976" w:type="dxa"/>
            <w:shd w:val="clear" w:color="auto" w:fill="FFFFFF" w:themeFill="background1"/>
          </w:tcPr>
          <w:p w14:paraId="639D4300" w14:textId="77777777" w:rsidR="00AB2906" w:rsidRPr="00FB38C3" w:rsidRDefault="00AB2906" w:rsidP="00331087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3204359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27C479D6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3782CBAD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FCC89E2" w14:textId="77777777" w:rsidR="00AB2906" w:rsidRPr="009A5495" w:rsidRDefault="00AB2906" w:rsidP="00331087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54D27B5E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29D39DF1" w14:textId="77777777" w:rsidR="00AB2906" w:rsidRPr="009A5495" w:rsidRDefault="00AB2906" w:rsidP="00331087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146600C" w14:textId="77777777" w:rsidR="00AB2906" w:rsidRPr="00FB38C3" w:rsidRDefault="00AB2906" w:rsidP="00AB2906">
      <w:pPr>
        <w:rPr>
          <w:lang w:val="bg-BG"/>
        </w:rPr>
      </w:pPr>
    </w:p>
    <w:p w14:paraId="33DF9BB4" w14:textId="77777777" w:rsidR="00AB2906" w:rsidRPr="009A5495" w:rsidRDefault="00AB2906" w:rsidP="00AB2906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115"/>
        <w:gridCol w:w="440"/>
        <w:gridCol w:w="1380"/>
        <w:gridCol w:w="1112"/>
        <w:gridCol w:w="443"/>
        <w:gridCol w:w="1380"/>
        <w:gridCol w:w="1115"/>
      </w:tblGrid>
      <w:tr w:rsidR="00AB2906" w:rsidRPr="009A5495" w14:paraId="4012FF8C" w14:textId="77777777" w:rsidTr="00331087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24651F3C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66C0847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867093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59976A5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6B69571B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F855E" w14:textId="77777777" w:rsidR="00AB2906" w:rsidRPr="009A5495" w:rsidRDefault="00AB2906" w:rsidP="00331087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76EC49FA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1DEEC10" w14:textId="77777777" w:rsidR="00AB2906" w:rsidRPr="009A5495" w:rsidRDefault="00AB2906" w:rsidP="00331087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AB2906" w:rsidRPr="009A5495" w14:paraId="41E0E5F1" w14:textId="77777777" w:rsidTr="00331087">
        <w:trPr>
          <w:trHeight w:val="320"/>
        </w:trPr>
        <w:tc>
          <w:tcPr>
            <w:tcW w:w="1165" w:type="dxa"/>
          </w:tcPr>
          <w:p w14:paraId="33E2809E" w14:textId="77777777" w:rsidR="00AB2906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AB2906">
              <w:rPr>
                <w:rFonts w:ascii="Consolas" w:hAnsi="Consolas"/>
                <w:noProof/>
              </w:rPr>
              <w:t>Monday</w:t>
            </w:r>
            <w:r>
              <w:rPr>
                <w:rFonts w:ascii="Consolas" w:hAnsi="Consolas"/>
                <w:noProof/>
                <w:lang w:val="bg-BG"/>
              </w:rPr>
              <w:t>")</w:t>
            </w:r>
          </w:p>
        </w:tc>
        <w:tc>
          <w:tcPr>
            <w:tcW w:w="1260" w:type="dxa"/>
            <w:vAlign w:val="center"/>
          </w:tcPr>
          <w:p w14:paraId="136CF050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54BE868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5C1FB239" w14:textId="77777777" w:rsidR="00AB2906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AB2906">
              <w:rPr>
                <w:rFonts w:ascii="Consolas" w:hAnsi="Consolas"/>
                <w:noProof/>
              </w:rPr>
              <w:t>Friday</w:t>
            </w:r>
            <w:r>
              <w:rPr>
                <w:rFonts w:ascii="Consolas" w:hAnsi="Consolas"/>
                <w:noProof/>
                <w:lang w:val="bg-BG"/>
              </w:rPr>
              <w:t>")</w:t>
            </w:r>
          </w:p>
        </w:tc>
        <w:tc>
          <w:tcPr>
            <w:tcW w:w="1255" w:type="dxa"/>
            <w:vAlign w:val="center"/>
          </w:tcPr>
          <w:p w14:paraId="470529BF" w14:textId="77777777" w:rsidR="00AB2906" w:rsidRPr="009A5495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2C1F5396" w14:textId="77777777" w:rsidR="00AB2906" w:rsidRPr="009A5495" w:rsidRDefault="00AB2906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48D67B1B" w14:textId="77777777" w:rsidR="00AB2906" w:rsidRPr="00331087" w:rsidRDefault="0033108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AB2906">
              <w:rPr>
                <w:rFonts w:ascii="Consolas" w:hAnsi="Consolas"/>
                <w:noProof/>
              </w:rPr>
              <w:t>Sunday</w:t>
            </w:r>
            <w:r>
              <w:rPr>
                <w:rFonts w:ascii="Consolas" w:hAnsi="Consolas"/>
                <w:noProof/>
                <w:lang w:val="bg-BG"/>
              </w:rPr>
              <w:t>")</w:t>
            </w:r>
          </w:p>
        </w:tc>
        <w:tc>
          <w:tcPr>
            <w:tcW w:w="1260" w:type="dxa"/>
            <w:vAlign w:val="center"/>
          </w:tcPr>
          <w:p w14:paraId="673D9DF0" w14:textId="77777777" w:rsidR="00AB2906" w:rsidRPr="00B67AA1" w:rsidRDefault="00AB2906" w:rsidP="0033108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6BE21BA6" w14:textId="7492A0FB" w:rsidR="006D174D" w:rsidDel="00E060B6" w:rsidRDefault="006D174D">
      <w:pPr>
        <w:pStyle w:val="2"/>
        <w:numPr>
          <w:ilvl w:val="0"/>
          <w:numId w:val="0"/>
        </w:numPr>
        <w:rPr>
          <w:del w:id="2" w:author="kiriloirilkirilov" w:date="2020-05-01T15:10:00Z"/>
          <w:lang w:val="bg-BG"/>
        </w:rPr>
      </w:pPr>
    </w:p>
    <w:p w14:paraId="5C4BABFC" w14:textId="77777777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Плод или зеленчук</w:t>
      </w:r>
      <w:r w:rsidRPr="003F1A6C">
        <w:t>?</w:t>
      </w:r>
    </w:p>
    <w:p w14:paraId="5E11C5FA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 </w:t>
      </w:r>
      <w:r w:rsidRPr="003F1A6C">
        <w:rPr>
          <w:b/>
          <w:lang w:val="bg-BG"/>
        </w:rPr>
        <w:t xml:space="preserve"> име на продукт</w:t>
      </w:r>
      <w:r w:rsidR="008931D4" w:rsidRPr="008931D4">
        <w:rPr>
          <w:lang w:val="bg-BG"/>
        </w:rPr>
        <w:t xml:space="preserve">  </w:t>
      </w:r>
      <w:r w:rsidRPr="003F1A6C">
        <w:rPr>
          <w:lang w:val="bg-BG"/>
        </w:rPr>
        <w:t xml:space="preserve">и проверява дали е 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или </w:t>
      </w:r>
      <w:r w:rsidRPr="003F1A6C">
        <w:rPr>
          <w:b/>
          <w:lang w:val="bg-BG"/>
        </w:rPr>
        <w:t>зеленчук</w:t>
      </w:r>
      <w:r w:rsidR="008931D4" w:rsidRPr="008931D4">
        <w:rPr>
          <w:lang w:val="bg-BG"/>
        </w:rPr>
        <w:t>.</w:t>
      </w:r>
    </w:p>
    <w:p w14:paraId="6AE4E315" w14:textId="77777777" w:rsidR="003F1A6C" w:rsidRPr="003F1A6C" w:rsidRDefault="003F1A6C" w:rsidP="003F1A6C">
      <w:pPr>
        <w:pStyle w:val="ac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Плодовете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banana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apple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kiwi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cherry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lemon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grapes</w:t>
      </w:r>
    </w:p>
    <w:p w14:paraId="69E87F9B" w14:textId="77777777" w:rsidR="003F1A6C" w:rsidRPr="003F1A6C" w:rsidRDefault="003F1A6C" w:rsidP="003F1A6C">
      <w:pPr>
        <w:pStyle w:val="ac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Зеленчуците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имат следните възможни стойности</w:t>
      </w:r>
      <w:r w:rsidR="008931D4" w:rsidRPr="008931D4">
        <w:rPr>
          <w:lang w:val="bg-BG"/>
        </w:rPr>
        <w:t xml:space="preserve">:  </w:t>
      </w:r>
      <w:r w:rsidRPr="003F1A6C">
        <w:rPr>
          <w:b/>
        </w:rPr>
        <w:t>tomato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cucumber</w:t>
      </w:r>
      <w:r w:rsidR="008931D4" w:rsidRPr="008931D4">
        <w:rPr>
          <w:lang w:val="bg-BG"/>
        </w:rPr>
        <w:t xml:space="preserve">, </w:t>
      </w:r>
      <w:r w:rsidRPr="003F1A6C">
        <w:rPr>
          <w:b/>
        </w:rPr>
        <w:t>pepper</w:t>
      </w:r>
      <w:r w:rsidR="008931D4" w:rsidRPr="008931D4">
        <w:rPr>
          <w:lang w:val="bg-BG"/>
        </w:rPr>
        <w:t xml:space="preserve"> </w:t>
      </w:r>
      <w:r w:rsidRPr="003F1A6C">
        <w:rPr>
          <w:lang w:val="bg-BG"/>
        </w:rPr>
        <w:t xml:space="preserve">и </w:t>
      </w:r>
      <w:r w:rsidRPr="003F1A6C">
        <w:rPr>
          <w:b/>
        </w:rPr>
        <w:t>carrot</w:t>
      </w:r>
    </w:p>
    <w:p w14:paraId="17745B91" w14:textId="77777777" w:rsidR="003F1A6C" w:rsidRPr="003F1A6C" w:rsidRDefault="003F1A6C" w:rsidP="003F1A6C">
      <w:pPr>
        <w:pStyle w:val="ac"/>
        <w:numPr>
          <w:ilvl w:val="0"/>
          <w:numId w:val="4"/>
        </w:numPr>
        <w:rPr>
          <w:lang w:val="bg-BG"/>
        </w:rPr>
      </w:pPr>
      <w:r w:rsidRPr="003F1A6C">
        <w:rPr>
          <w:lang w:val="bg-BG"/>
        </w:rPr>
        <w:t xml:space="preserve">Всички останали са </w:t>
      </w:r>
      <w:r w:rsidRPr="003F1A6C">
        <w:t>"</w:t>
      </w:r>
      <w:r w:rsidRPr="003F1A6C">
        <w:rPr>
          <w:rStyle w:val="CodeChar"/>
        </w:rPr>
        <w:t>unknown</w:t>
      </w:r>
      <w:r w:rsidRPr="003F1A6C">
        <w:t>"</w:t>
      </w:r>
    </w:p>
    <w:p w14:paraId="65E97F9F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 се изведе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fruit</w:t>
      </w:r>
      <w:r w:rsidR="008931D4" w:rsidRPr="008931D4">
        <w:rPr>
          <w:lang w:val="bg-BG"/>
        </w:rPr>
        <w:t>", "</w:t>
      </w:r>
      <w:r w:rsidRPr="003F1A6C">
        <w:rPr>
          <w:rStyle w:val="CodeChar"/>
        </w:rPr>
        <w:t>vegetable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или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unknown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>според въведения продукт</w:t>
      </w:r>
      <w:r w:rsidR="008931D4" w:rsidRPr="008931D4">
        <w:rPr>
          <w:lang w:val="bg-BG"/>
        </w:rPr>
        <w:t>.</w:t>
      </w:r>
    </w:p>
    <w:p w14:paraId="49D1EE92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775"/>
        <w:gridCol w:w="176"/>
        <w:gridCol w:w="1259"/>
        <w:gridCol w:w="775"/>
        <w:gridCol w:w="176"/>
        <w:gridCol w:w="1380"/>
        <w:gridCol w:w="1259"/>
        <w:gridCol w:w="176"/>
        <w:gridCol w:w="1259"/>
        <w:gridCol w:w="1017"/>
      </w:tblGrid>
      <w:tr w:rsidR="000553D3" w:rsidRPr="003F1A6C" w14:paraId="1C7096A0" w14:textId="77777777" w:rsidTr="0033108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BA41E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7E7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69EFB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1E1605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C3FB62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3BD37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92BE87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4815F6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644F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700A14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E39048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0553D3" w:rsidRPr="003F1A6C" w14:paraId="47A11A8F" w14:textId="77777777" w:rsidTr="00331087">
        <w:trPr>
          <w:trHeight w:val="311"/>
        </w:trPr>
        <w:tc>
          <w:tcPr>
            <w:tcW w:w="1017" w:type="dxa"/>
            <w:vAlign w:val="center"/>
          </w:tcPr>
          <w:p w14:paraId="264F4647" w14:textId="77777777" w:rsidR="003F1A6C" w:rsidRPr="000553D3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3F1A6C" w:rsidRPr="003F1A6C">
              <w:rPr>
                <w:rFonts w:ascii="Consolas" w:hAnsi="Consolas"/>
                <w:noProof/>
              </w:rPr>
              <w:t>banana</w:t>
            </w:r>
            <w:r>
              <w:rPr>
                <w:rFonts w:ascii="Consolas" w:hAnsi="Consolas"/>
                <w:noProof/>
                <w:lang w:val="bg-BG"/>
              </w:rPr>
              <w:t>")</w:t>
            </w:r>
          </w:p>
        </w:tc>
        <w:tc>
          <w:tcPr>
            <w:tcW w:w="896" w:type="dxa"/>
            <w:vAlign w:val="center"/>
          </w:tcPr>
          <w:p w14:paraId="4A47D69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FBBD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DD6EDCB" w14:textId="77777777" w:rsidR="003F1A6C" w:rsidRPr="000553D3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3F1A6C" w:rsidRPr="003F1A6C">
              <w:rPr>
                <w:rFonts w:ascii="Consolas" w:hAnsi="Consolas"/>
                <w:noProof/>
              </w:rPr>
              <w:t>apple</w:t>
            </w:r>
            <w:r>
              <w:rPr>
                <w:rFonts w:ascii="Consolas" w:hAnsi="Consolas"/>
                <w:noProof/>
                <w:lang w:val="bg-BG"/>
              </w:rPr>
              <w:t>")</w:t>
            </w:r>
          </w:p>
        </w:tc>
        <w:tc>
          <w:tcPr>
            <w:tcW w:w="896" w:type="dxa"/>
            <w:vAlign w:val="center"/>
          </w:tcPr>
          <w:p w14:paraId="296D5C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8D7544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4D8A145" w14:textId="77777777" w:rsidR="003F1A6C" w:rsidRPr="000553D3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3F1A6C" w:rsidRPr="003F1A6C">
              <w:rPr>
                <w:rFonts w:ascii="Consolas" w:hAnsi="Consolas"/>
                <w:noProof/>
              </w:rPr>
              <w:t>tomato</w:t>
            </w:r>
            <w:r>
              <w:rPr>
                <w:rFonts w:ascii="Consolas" w:hAnsi="Consolas"/>
                <w:noProof/>
                <w:lang w:val="bg-BG"/>
              </w:rPr>
              <w:t>")</w:t>
            </w:r>
          </w:p>
        </w:tc>
        <w:tc>
          <w:tcPr>
            <w:tcW w:w="1380" w:type="dxa"/>
            <w:vAlign w:val="center"/>
          </w:tcPr>
          <w:p w14:paraId="45AFBFA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58B04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1F70681F" w14:textId="77777777" w:rsidR="003F1A6C" w:rsidRPr="000553D3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3F1A6C" w:rsidRPr="003F1A6C">
              <w:rPr>
                <w:rFonts w:ascii="Consolas" w:hAnsi="Consolas"/>
                <w:noProof/>
              </w:rPr>
              <w:t>water</w:t>
            </w:r>
            <w:r>
              <w:rPr>
                <w:rFonts w:ascii="Consolas" w:hAnsi="Consolas"/>
                <w:noProof/>
                <w:lang w:val="bg-BG"/>
              </w:rPr>
              <w:t>")</w:t>
            </w:r>
          </w:p>
        </w:tc>
        <w:tc>
          <w:tcPr>
            <w:tcW w:w="1138" w:type="dxa"/>
            <w:vAlign w:val="center"/>
          </w:tcPr>
          <w:p w14:paraId="36572131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unknown</w:t>
            </w:r>
          </w:p>
        </w:tc>
      </w:tr>
    </w:tbl>
    <w:p w14:paraId="0A84BDEA" w14:textId="77777777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Невалидно число</w:t>
      </w:r>
    </w:p>
    <w:p w14:paraId="217664F2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Дадено </w:t>
      </w:r>
      <w:r w:rsidRPr="003F1A6C">
        <w:rPr>
          <w:b/>
          <w:lang w:val="bg-BG"/>
        </w:rPr>
        <w:t>число е валидно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ако е в диапазона </w:t>
      </w:r>
      <w:r w:rsidR="008931D4" w:rsidRPr="008931D4">
        <w:rPr>
          <w:lang w:val="bg-BG"/>
        </w:rPr>
        <w:t>[</w:t>
      </w:r>
      <w:r w:rsidR="008931D4" w:rsidRPr="008931D4">
        <w:rPr>
          <w:b/>
          <w:lang w:val="bg-BG"/>
        </w:rPr>
        <w:t>100</w:t>
      </w:r>
      <w:r w:rsidR="008931D4" w:rsidRPr="008931D4">
        <w:rPr>
          <w:lang w:val="bg-BG"/>
        </w:rPr>
        <w:t>…</w:t>
      </w:r>
      <w:r w:rsidR="008931D4" w:rsidRPr="008931D4">
        <w:rPr>
          <w:b/>
          <w:lang w:val="bg-BG"/>
        </w:rPr>
        <w:t>200</w:t>
      </w:r>
      <w:r w:rsidR="008931D4" w:rsidRPr="008931D4">
        <w:rPr>
          <w:lang w:val="bg-BG"/>
        </w:rPr>
        <w:t xml:space="preserve">] </w:t>
      </w:r>
      <w:r w:rsidRPr="003F1A6C">
        <w:rPr>
          <w:lang w:val="bg-BG"/>
        </w:rPr>
        <w:t xml:space="preserve">или е </w:t>
      </w:r>
      <w:r w:rsidR="008931D4" w:rsidRPr="008931D4">
        <w:rPr>
          <w:b/>
          <w:lang w:val="bg-BG"/>
        </w:rPr>
        <w:t>0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 xml:space="preserve">Да се напише </w:t>
      </w:r>
      <w:r w:rsidR="000553D3">
        <w:rPr>
          <w:lang w:val="bg-BG"/>
        </w:rPr>
        <w:t>функция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която приема аргумент </w:t>
      </w:r>
      <w:r w:rsidRPr="003F1A6C">
        <w:rPr>
          <w:b/>
          <w:lang w:val="bg-BG"/>
        </w:rPr>
        <w:t xml:space="preserve"> цяло число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и печата </w:t>
      </w:r>
      <w:r w:rsidR="008931D4" w:rsidRPr="008931D4">
        <w:rPr>
          <w:lang w:val="bg-BG"/>
        </w:rPr>
        <w:t>"</w:t>
      </w:r>
      <w:r w:rsidRPr="003F1A6C">
        <w:rPr>
          <w:rStyle w:val="CodeChar"/>
        </w:rPr>
        <w:t>invalid</w:t>
      </w:r>
      <w:r w:rsidR="008931D4" w:rsidRPr="008931D4">
        <w:rPr>
          <w:lang w:val="bg-BG"/>
        </w:rPr>
        <w:t xml:space="preserve">" </w:t>
      </w:r>
      <w:r w:rsidRPr="003F1A6C">
        <w:rPr>
          <w:lang w:val="bg-BG"/>
        </w:rPr>
        <w:t xml:space="preserve">ако въведеното число </w:t>
      </w:r>
      <w:r w:rsidRPr="003F1A6C">
        <w:rPr>
          <w:b/>
          <w:lang w:val="bg-BG"/>
        </w:rPr>
        <w:t>не е валидно</w:t>
      </w:r>
      <w:r w:rsidR="008931D4" w:rsidRPr="008931D4">
        <w:rPr>
          <w:lang w:val="bg-BG"/>
        </w:rPr>
        <w:t xml:space="preserve">. </w:t>
      </w:r>
    </w:p>
    <w:p w14:paraId="560B4E76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0353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1202"/>
        <w:gridCol w:w="284"/>
        <w:gridCol w:w="1017"/>
        <w:gridCol w:w="1414"/>
        <w:gridCol w:w="284"/>
        <w:gridCol w:w="1017"/>
        <w:gridCol w:w="1488"/>
        <w:gridCol w:w="284"/>
        <w:gridCol w:w="1017"/>
        <w:gridCol w:w="1446"/>
      </w:tblGrid>
      <w:tr w:rsidR="00487BBF" w:rsidRPr="003F1A6C" w14:paraId="73A300E2" w14:textId="77777777" w:rsidTr="00487BBF"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ACDE7B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14:paraId="183E87E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F0ACD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24957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14" w:type="dxa"/>
            <w:shd w:val="clear" w:color="auto" w:fill="D9D9D9" w:themeFill="background1" w:themeFillShade="D9"/>
            <w:vAlign w:val="center"/>
          </w:tcPr>
          <w:p w14:paraId="0B86E7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756B6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A6CA5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14:paraId="39ACC5E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319433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D0F3B7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6" w:type="dxa"/>
            <w:shd w:val="clear" w:color="auto" w:fill="D9D9D9" w:themeFill="background1" w:themeFillShade="D9"/>
            <w:vAlign w:val="center"/>
          </w:tcPr>
          <w:p w14:paraId="7C696DB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429A339C" w14:textId="77777777" w:rsidTr="00487BBF">
        <w:tc>
          <w:tcPr>
            <w:tcW w:w="900" w:type="dxa"/>
            <w:vAlign w:val="center"/>
          </w:tcPr>
          <w:p w14:paraId="4F65E499" w14:textId="77777777" w:rsidR="003F1A6C" w:rsidRPr="000553D3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87BBF"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75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202" w:type="dxa"/>
            <w:vAlign w:val="center"/>
          </w:tcPr>
          <w:p w14:paraId="12FF9D3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33F4CC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E723E0C" w14:textId="77777777" w:rsidR="003F1A6C" w:rsidRPr="000553D3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87BBF"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414" w:type="dxa"/>
            <w:vAlign w:val="center"/>
          </w:tcPr>
          <w:p w14:paraId="5FC329A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D21B69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7166D7A2" w14:textId="77777777" w:rsidR="003F1A6C" w:rsidRPr="000553D3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87BBF"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220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488" w:type="dxa"/>
            <w:vAlign w:val="center"/>
          </w:tcPr>
          <w:p w14:paraId="116B49B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F74EF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99C3124" w14:textId="77777777" w:rsidR="003F1A6C" w:rsidRPr="000553D3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87BBF"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199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446" w:type="dxa"/>
            <w:vAlign w:val="center"/>
          </w:tcPr>
          <w:p w14:paraId="381617C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0BAC21D" w14:textId="77777777" w:rsidR="003F1A6C" w:rsidRPr="003F1A6C" w:rsidRDefault="003F1A6C" w:rsidP="003F1A6C">
      <w:pPr>
        <w:spacing w:before="0" w:after="0" w:line="240" w:lineRule="auto"/>
        <w:rPr>
          <w:lang w:val="bg-BG"/>
        </w:rPr>
      </w:pPr>
    </w:p>
    <w:tbl>
      <w:tblPr>
        <w:tblStyle w:val="af"/>
        <w:tblW w:w="1035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1170"/>
        <w:gridCol w:w="270"/>
        <w:gridCol w:w="1080"/>
        <w:gridCol w:w="1369"/>
        <w:gridCol w:w="310"/>
        <w:gridCol w:w="1017"/>
        <w:gridCol w:w="1444"/>
        <w:gridCol w:w="360"/>
        <w:gridCol w:w="857"/>
        <w:gridCol w:w="1576"/>
      </w:tblGrid>
      <w:tr w:rsidR="00487BBF" w:rsidRPr="003F1A6C" w14:paraId="00CCE2B9" w14:textId="77777777" w:rsidTr="00487BBF"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7B58F3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B4482DA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5CDC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B8EBA9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14:paraId="2D99669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1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023F38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E402B4B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444" w:type="dxa"/>
            <w:shd w:val="clear" w:color="auto" w:fill="D9D9D9" w:themeFill="background1" w:themeFillShade="D9"/>
            <w:vAlign w:val="center"/>
          </w:tcPr>
          <w:p w14:paraId="7EC9E8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E6E4D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0EE5989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576" w:type="dxa"/>
            <w:shd w:val="clear" w:color="auto" w:fill="D9D9D9" w:themeFill="background1" w:themeFillShade="D9"/>
            <w:vAlign w:val="center"/>
          </w:tcPr>
          <w:p w14:paraId="191CCC0E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487BBF" w:rsidRPr="003F1A6C" w14:paraId="5D3B9518" w14:textId="77777777" w:rsidTr="00487BBF">
        <w:tc>
          <w:tcPr>
            <w:tcW w:w="900" w:type="dxa"/>
            <w:vAlign w:val="center"/>
          </w:tcPr>
          <w:p w14:paraId="4F227812" w14:textId="77777777" w:rsidR="003F1A6C" w:rsidRPr="000553D3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87BBF"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-1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  <w:vAlign w:val="center"/>
          </w:tcPr>
          <w:p w14:paraId="7865327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D4DE20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  <w:vAlign w:val="center"/>
          </w:tcPr>
          <w:p w14:paraId="0FE649C5" w14:textId="77777777" w:rsidR="003F1A6C" w:rsidRPr="000553D3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87BBF"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100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369" w:type="dxa"/>
            <w:vAlign w:val="center"/>
          </w:tcPr>
          <w:p w14:paraId="10A8C8C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10" w:type="dxa"/>
            <w:vMerge/>
            <w:tcBorders>
              <w:bottom w:val="nil"/>
            </w:tcBorders>
            <w:shd w:val="clear" w:color="auto" w:fill="auto"/>
          </w:tcPr>
          <w:p w14:paraId="362A8B2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92A08E1" w14:textId="77777777" w:rsidR="003F1A6C" w:rsidRPr="000553D3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87BBF"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200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444" w:type="dxa"/>
            <w:vAlign w:val="center"/>
          </w:tcPr>
          <w:p w14:paraId="7CA356CF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63072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7" w:type="dxa"/>
            <w:vAlign w:val="center"/>
          </w:tcPr>
          <w:p w14:paraId="1CBD58F6" w14:textId="77777777" w:rsidR="003F1A6C" w:rsidRPr="000553D3" w:rsidRDefault="000553D3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87BBF"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</w:t>
            </w:r>
            <w:r w:rsidR="0048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576" w:type="dxa"/>
            <w:vAlign w:val="center"/>
          </w:tcPr>
          <w:p w14:paraId="270A9D2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3F1A6C">
              <w:rPr>
                <w:rFonts w:ascii="Consolas" w:hAnsi="Consolas"/>
                <w:i/>
                <w:noProof/>
              </w:rPr>
              <w:t>(</w:t>
            </w:r>
            <w:r w:rsidRPr="003F1A6C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F1A6C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51D38ED6" w14:textId="77777777" w:rsidR="003432BB" w:rsidRDefault="003432BB" w:rsidP="003F1A6C">
      <w:pPr>
        <w:rPr>
          <w:lang w:val="bg-BG"/>
        </w:rPr>
      </w:pPr>
    </w:p>
    <w:p w14:paraId="3C1B8EC5" w14:textId="77777777" w:rsidR="003432BB" w:rsidRDefault="003432BB" w:rsidP="003F1A6C">
      <w:pPr>
        <w:rPr>
          <w:lang w:val="bg-BG"/>
        </w:rPr>
      </w:pPr>
    </w:p>
    <w:p w14:paraId="0840EC0B" w14:textId="77777777" w:rsidR="003432BB" w:rsidRDefault="003432BB" w:rsidP="003F1A6C">
      <w:pPr>
        <w:rPr>
          <w:lang w:val="bg-BG"/>
        </w:rPr>
      </w:pPr>
    </w:p>
    <w:p w14:paraId="3DAC189F" w14:textId="77777777" w:rsidR="003432BB" w:rsidRPr="003F1A6C" w:rsidRDefault="003432BB" w:rsidP="003432BB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Магазин за плодове</w:t>
      </w:r>
    </w:p>
    <w:p w14:paraId="0E394F33" w14:textId="77777777" w:rsidR="003432BB" w:rsidRDefault="003432BB" w:rsidP="003F1A6C">
      <w:pPr>
        <w:rPr>
          <w:lang w:val="bg-BG"/>
        </w:rPr>
      </w:pPr>
    </w:p>
    <w:p w14:paraId="47A01D49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lastRenderedPageBreak/>
        <w:t xml:space="preserve">Магазин за плодове през </w:t>
      </w:r>
      <w:r w:rsidRPr="003F1A6C">
        <w:rPr>
          <w:b/>
          <w:lang w:val="bg-BG"/>
        </w:rPr>
        <w:t>работните дни</w:t>
      </w:r>
      <w:r w:rsidRPr="003F1A6C">
        <w:rPr>
          <w:lang w:val="bg-BG"/>
        </w:rPr>
        <w:t xml:space="preserve"> работи на следните </w:t>
      </w:r>
      <w:r w:rsidRPr="003F1A6C">
        <w:rPr>
          <w:b/>
          <w:lang w:val="bg-BG"/>
        </w:rPr>
        <w:t>цени</w:t>
      </w:r>
      <w:r w:rsidR="008931D4" w:rsidRPr="008931D4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C5C9A0E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6490577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78D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5AC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57F78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C0A61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B1110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E734CD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E16E98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0BEBED23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478EE6F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03EC64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3496F0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033451B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092F46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5A2FEE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09194E8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AE7712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3.85</w:t>
            </w:r>
          </w:p>
        </w:tc>
      </w:tr>
    </w:tbl>
    <w:p w14:paraId="74F50BA3" w14:textId="77777777" w:rsidR="003F1A6C" w:rsidRPr="003F1A6C" w:rsidRDefault="003F1A6C" w:rsidP="003F1A6C">
      <w:pPr>
        <w:rPr>
          <w:lang w:val="bg-BG"/>
        </w:rPr>
      </w:pPr>
      <w:r w:rsidRPr="003F1A6C">
        <w:rPr>
          <w:b/>
          <w:lang w:val="bg-BG"/>
        </w:rPr>
        <w:t>Събота</w:t>
      </w:r>
      <w:r w:rsidRPr="003F1A6C">
        <w:rPr>
          <w:lang w:val="bg-BG"/>
        </w:rPr>
        <w:t xml:space="preserve"> и </w:t>
      </w:r>
      <w:r w:rsidRPr="003F1A6C">
        <w:rPr>
          <w:b/>
          <w:lang w:val="bg-BG"/>
        </w:rPr>
        <w:t>неделя</w:t>
      </w:r>
      <w:r w:rsidRPr="003F1A6C">
        <w:rPr>
          <w:lang w:val="bg-BG"/>
        </w:rPr>
        <w:t xml:space="preserve"> магазинът работи на </w:t>
      </w:r>
      <w:r w:rsidRPr="003F1A6C">
        <w:rPr>
          <w:b/>
          <w:lang w:val="bg-BG"/>
        </w:rPr>
        <w:t>по</w:t>
      </w:r>
      <w:r w:rsidRPr="003F1A6C">
        <w:rPr>
          <w:b/>
        </w:rPr>
        <w:t>-</w:t>
      </w:r>
      <w:r w:rsidRPr="003F1A6C">
        <w:rPr>
          <w:b/>
          <w:lang w:val="bg-BG"/>
        </w:rPr>
        <w:t>високи</w:t>
      </w:r>
      <w:r w:rsidRPr="003F1A6C">
        <w:rPr>
          <w:lang w:val="bg-BG"/>
        </w:rPr>
        <w:t xml:space="preserve"> </w:t>
      </w:r>
      <w:r w:rsidRPr="003F1A6C">
        <w:rPr>
          <w:b/>
          <w:lang w:val="bg-BG"/>
        </w:rPr>
        <w:t>цени</w:t>
      </w:r>
      <w:r w:rsidRPr="003F1A6C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F1A6C" w:rsidRPr="003F1A6C" w14:paraId="327F51EC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77CC67B2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7B2FEB0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28E19C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24B14D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56C2891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615D2B33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E4F2C47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4E627715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grapes</w:t>
            </w:r>
          </w:p>
        </w:tc>
      </w:tr>
      <w:tr w:rsidR="003F1A6C" w:rsidRPr="003F1A6C" w14:paraId="512C3217" w14:textId="77777777" w:rsidTr="00331087">
        <w:tc>
          <w:tcPr>
            <w:tcW w:w="806" w:type="dxa"/>
            <w:shd w:val="clear" w:color="auto" w:fill="D9D9D9" w:themeFill="background1" w:themeFillShade="D9"/>
          </w:tcPr>
          <w:p w14:paraId="597696C9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358384DF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2.70</w:t>
            </w:r>
          </w:p>
        </w:tc>
        <w:tc>
          <w:tcPr>
            <w:tcW w:w="823" w:type="dxa"/>
          </w:tcPr>
          <w:p w14:paraId="118D2F6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1.25</w:t>
            </w:r>
          </w:p>
        </w:tc>
        <w:tc>
          <w:tcPr>
            <w:tcW w:w="953" w:type="dxa"/>
            <w:shd w:val="clear" w:color="auto" w:fill="auto"/>
          </w:tcPr>
          <w:p w14:paraId="7060A52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0.90</w:t>
            </w:r>
          </w:p>
        </w:tc>
        <w:tc>
          <w:tcPr>
            <w:tcW w:w="716" w:type="dxa"/>
          </w:tcPr>
          <w:p w14:paraId="46AD03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1.60</w:t>
            </w:r>
          </w:p>
        </w:tc>
        <w:tc>
          <w:tcPr>
            <w:tcW w:w="716" w:type="dxa"/>
          </w:tcPr>
          <w:p w14:paraId="76782E62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3.00</w:t>
            </w:r>
          </w:p>
        </w:tc>
        <w:tc>
          <w:tcPr>
            <w:tcW w:w="1214" w:type="dxa"/>
          </w:tcPr>
          <w:p w14:paraId="7B984E0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5.60</w:t>
            </w:r>
          </w:p>
        </w:tc>
        <w:tc>
          <w:tcPr>
            <w:tcW w:w="923" w:type="dxa"/>
          </w:tcPr>
          <w:p w14:paraId="1CF72AA8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4.20</w:t>
            </w:r>
          </w:p>
        </w:tc>
      </w:tr>
    </w:tbl>
    <w:p w14:paraId="278A8C00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0553D3">
        <w:rPr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0553D3">
        <w:rPr>
          <w:lang w:val="bg-BG"/>
        </w:rPr>
        <w:t>получава</w:t>
      </w:r>
      <w:r w:rsidRPr="003F1A6C">
        <w:rPr>
          <w:lang w:val="bg-BG"/>
        </w:rPr>
        <w:t xml:space="preserve"> аргумент</w:t>
      </w:r>
      <w:r w:rsidR="000553D3">
        <w:rPr>
          <w:lang w:val="bg-BG"/>
        </w:rPr>
        <w:t>и:</w:t>
      </w:r>
      <w:r w:rsidRPr="003F1A6C">
        <w:rPr>
          <w:b/>
          <w:lang w:val="bg-BG"/>
        </w:rPr>
        <w:t>плод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banana / apple / orange / grapefruit / kiwi / pineapple / grapes</w:t>
      </w:r>
      <w:r w:rsidRPr="003F1A6C">
        <w:t xml:space="preserve">), </w:t>
      </w:r>
      <w:r w:rsidRPr="003F1A6C">
        <w:rPr>
          <w:b/>
          <w:lang w:val="bg-BG"/>
        </w:rPr>
        <w:t>ден от седмицата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rFonts w:ascii="Consolas" w:hAnsi="Consolas"/>
          <w:noProof/>
        </w:rPr>
        <w:t>Monday / Tuesday / Wednesday / Thursday / Friday / Saturday / Sunday</w:t>
      </w:r>
      <w:r w:rsidRPr="003F1A6C">
        <w:rPr>
          <w:noProof/>
        </w:rPr>
        <w:t xml:space="preserve">) </w:t>
      </w:r>
      <w:r w:rsidRPr="003F1A6C">
        <w:rPr>
          <w:lang w:val="bg-BG"/>
        </w:rPr>
        <w:t>и</w:t>
      </w:r>
      <w:r w:rsidRPr="003F1A6C">
        <w:rPr>
          <w:b/>
          <w:lang w:val="bg-BG"/>
        </w:rPr>
        <w:t xml:space="preserve"> количество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="00B66996">
        <w:rPr>
          <w:lang w:val="bg-BG"/>
        </w:rPr>
        <w:t>)</w:t>
      </w:r>
      <w:r w:rsidRPr="003F1A6C">
        <w:t xml:space="preserve"> </w:t>
      </w:r>
      <w:r w:rsidRPr="003F1A6C">
        <w:rPr>
          <w:lang w:val="bg-BG"/>
        </w:rPr>
        <w:t xml:space="preserve">и пресмята </w:t>
      </w:r>
      <w:r w:rsidRPr="003F1A6C">
        <w:rPr>
          <w:b/>
          <w:lang w:val="bg-BG"/>
        </w:rPr>
        <w:t>цената</w:t>
      </w:r>
      <w:r w:rsidRPr="003F1A6C">
        <w:rPr>
          <w:lang w:val="bg-BG"/>
        </w:rPr>
        <w:t xml:space="preserve"> според цените от таблиците по</w:t>
      </w:r>
      <w:r w:rsidRPr="003F1A6C">
        <w:t>-</w:t>
      </w:r>
      <w:r w:rsidRPr="003F1A6C">
        <w:rPr>
          <w:lang w:val="bg-BG"/>
        </w:rPr>
        <w:t>горе</w:t>
      </w:r>
      <w:r w:rsidRPr="003F1A6C">
        <w:t xml:space="preserve">. </w:t>
      </w:r>
      <w:r w:rsidRPr="003F1A6C">
        <w:rPr>
          <w:lang w:val="bg-BG"/>
        </w:rPr>
        <w:t xml:space="preserve">Резултатът да се отпечата </w:t>
      </w:r>
      <w:r w:rsidRPr="003F1A6C">
        <w:rPr>
          <w:b/>
          <w:lang w:val="bg-BG"/>
        </w:rPr>
        <w:t xml:space="preserve">закръглен с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</w:t>
      </w:r>
      <w:r w:rsidRPr="003F1A6C">
        <w:rPr>
          <w:lang w:val="bg-BG"/>
        </w:rPr>
        <w:t xml:space="preserve">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0929A835" w14:textId="77777777" w:rsidR="003F1A6C" w:rsidRPr="003F1A6C" w:rsidRDefault="003F1A6C" w:rsidP="003F1A6C">
      <w:pPr>
        <w:spacing w:before="120"/>
        <w:rPr>
          <w:lang w:val="bg-BG"/>
        </w:rPr>
      </w:pPr>
    </w:p>
    <w:p w14:paraId="1E26A251" w14:textId="77777777" w:rsidR="003F1A6C" w:rsidRPr="003F1A6C" w:rsidRDefault="003F1A6C" w:rsidP="003F1A6C">
      <w:pPr>
        <w:spacing w:before="120"/>
        <w:rPr>
          <w:lang w:val="bg-BG"/>
        </w:rPr>
      </w:pPr>
    </w:p>
    <w:p w14:paraId="4B2DC595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14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810"/>
        <w:gridCol w:w="190"/>
        <w:gridCol w:w="1340"/>
        <w:gridCol w:w="810"/>
        <w:gridCol w:w="190"/>
        <w:gridCol w:w="1160"/>
        <w:gridCol w:w="810"/>
        <w:gridCol w:w="190"/>
        <w:gridCol w:w="1430"/>
        <w:gridCol w:w="810"/>
        <w:gridCol w:w="190"/>
        <w:gridCol w:w="1340"/>
        <w:gridCol w:w="810"/>
      </w:tblGrid>
      <w:tr w:rsidR="00E744E7" w:rsidRPr="003F1A6C" w14:paraId="465864B9" w14:textId="77777777" w:rsidTr="00E744E7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601BBE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B92271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F1A01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4096DE2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6D4810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67296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60" w:type="dxa"/>
            <w:shd w:val="clear" w:color="auto" w:fill="D9D9D9" w:themeFill="background1" w:themeFillShade="D9"/>
            <w:vAlign w:val="center"/>
          </w:tcPr>
          <w:p w14:paraId="7DAD683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0838DC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E2BA9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021C647C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647A8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0A1E4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14:paraId="5D399424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4F501F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E744E7" w:rsidRPr="003F1A6C" w14:paraId="318DC643" w14:textId="77777777" w:rsidTr="00E744E7">
        <w:tc>
          <w:tcPr>
            <w:tcW w:w="1350" w:type="dxa"/>
            <w:vAlign w:val="center"/>
          </w:tcPr>
          <w:p w14:paraId="481CF5C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("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apple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1A0ECF8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Pr="008931D4">
              <w:rPr>
                <w:rFonts w:ascii="Consolas" w:hAnsi="Consolas"/>
                <w:noProof/>
                <w:sz w:val="20"/>
                <w:szCs w:val="20"/>
              </w:rPr>
              <w:t>Tuesday</w:t>
            </w: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453D4DC2" w14:textId="77777777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810" w:type="dxa"/>
            <w:vAlign w:val="center"/>
          </w:tcPr>
          <w:p w14:paraId="5BDCD6C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2287F30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40" w:type="dxa"/>
            <w:vAlign w:val="center"/>
          </w:tcPr>
          <w:p w14:paraId="26A427AF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("orange",</w:t>
            </w:r>
          </w:p>
          <w:p w14:paraId="029336D9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"Sunday",</w:t>
            </w:r>
          </w:p>
          <w:p w14:paraId="64ABE73D" w14:textId="77777777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3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810" w:type="dxa"/>
            <w:vAlign w:val="center"/>
          </w:tcPr>
          <w:p w14:paraId="31D30926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812B633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0" w:type="dxa"/>
            <w:vAlign w:val="center"/>
          </w:tcPr>
          <w:p w14:paraId="50E46944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("kiwi",</w:t>
            </w:r>
          </w:p>
          <w:p w14:paraId="65A72C0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"Monday",</w:t>
            </w:r>
          </w:p>
          <w:p w14:paraId="59509F3F" w14:textId="77777777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810" w:type="dxa"/>
            <w:vAlign w:val="center"/>
          </w:tcPr>
          <w:p w14:paraId="04FA0F2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082407CA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30" w:type="dxa"/>
            <w:vAlign w:val="center"/>
          </w:tcPr>
          <w:p w14:paraId="694B81D5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("grapes",</w:t>
            </w:r>
          </w:p>
          <w:p w14:paraId="10C0C417" w14:textId="77777777" w:rsidR="003F1A6C" w:rsidRPr="00E744E7" w:rsidRDefault="008931D4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"Saturday",</w:t>
            </w:r>
          </w:p>
          <w:p w14:paraId="4E2F558F" w14:textId="77777777" w:rsidR="003F1A6C" w:rsidRPr="000553D3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0.5</w:t>
            </w:r>
            <w:r>
              <w:rPr>
                <w:rFonts w:ascii="Consolas" w:hAnsi="Consolas"/>
                <w:noProof/>
              </w:rPr>
              <w:t>"</w:t>
            </w:r>
            <w:r w:rsidR="000553D3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10" w:type="dxa"/>
            <w:vAlign w:val="center"/>
          </w:tcPr>
          <w:p w14:paraId="08F2396D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F91C258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40" w:type="dxa"/>
            <w:vAlign w:val="center"/>
          </w:tcPr>
          <w:p w14:paraId="25D98934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("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tomato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25716490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Monday</w:t>
            </w:r>
            <w:r>
              <w:rPr>
                <w:rFonts w:ascii="Consolas" w:hAnsi="Consolas"/>
                <w:noProof/>
                <w:sz w:val="20"/>
                <w:szCs w:val="20"/>
                <w:lang w:val="bg-BG"/>
              </w:rPr>
              <w:t>",</w:t>
            </w:r>
          </w:p>
          <w:p w14:paraId="0A2BA588" w14:textId="77777777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31D4" w:rsidRPr="008931D4">
              <w:rPr>
                <w:rFonts w:ascii="Consolas" w:hAnsi="Consolas"/>
                <w:noProof/>
                <w:sz w:val="20"/>
                <w:szCs w:val="20"/>
                <w:lang w:val="bg-BG"/>
              </w:rPr>
              <w:t>0.5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744E7">
              <w:rPr>
                <w:rFonts w:ascii="Consolas" w:hAnsi="Consolas"/>
                <w:noProof/>
                <w:sz w:val="20"/>
                <w:szCs w:val="20"/>
                <w:lang w:val="bg-BG"/>
              </w:rPr>
              <w:t>)</w:t>
            </w:r>
          </w:p>
        </w:tc>
        <w:tc>
          <w:tcPr>
            <w:tcW w:w="810" w:type="dxa"/>
            <w:vAlign w:val="center"/>
          </w:tcPr>
          <w:p w14:paraId="477A153E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6FBD0E8" w14:textId="77777777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rPr>
          <w:lang w:val="bg-BG"/>
        </w:rPr>
        <w:t>Търговски комисионни</w:t>
      </w:r>
    </w:p>
    <w:p w14:paraId="258A2295" w14:textId="77777777" w:rsidR="003F1A6C" w:rsidRPr="003F1A6C" w:rsidRDefault="003F1A6C" w:rsidP="003F1A6C">
      <w:pPr>
        <w:rPr>
          <w:lang w:val="bg-BG"/>
        </w:rPr>
      </w:pPr>
      <w:r w:rsidRPr="003F1A6C">
        <w:rPr>
          <w:lang w:val="bg-BG"/>
        </w:rPr>
        <w:t xml:space="preserve">Фирма дава следните </w:t>
      </w:r>
      <w:r w:rsidRPr="003F1A6C">
        <w:rPr>
          <w:b/>
          <w:lang w:val="bg-BG"/>
        </w:rPr>
        <w:t>комисионни</w:t>
      </w:r>
      <w:r w:rsidRPr="003F1A6C">
        <w:rPr>
          <w:lang w:val="bg-BG"/>
        </w:rPr>
        <w:t xml:space="preserve"> на търговците си според </w:t>
      </w:r>
      <w:r w:rsidRPr="003F1A6C">
        <w:rPr>
          <w:b/>
          <w:lang w:val="bg-BG"/>
        </w:rPr>
        <w:t>града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който работят и обема на </w:t>
      </w:r>
      <w:r w:rsidRPr="003F1A6C">
        <w:rPr>
          <w:b/>
          <w:lang w:val="bg-BG"/>
        </w:rPr>
        <w:t>продажбите</w:t>
      </w:r>
      <w:r w:rsidR="008931D4" w:rsidRPr="008931D4"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F1A6C" w:rsidRPr="003F1A6C" w14:paraId="3D2346A2" w14:textId="77777777" w:rsidTr="00331087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3F5D80DA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124F30E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18D1AF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1D50E02F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42B5379C" w14:textId="77777777" w:rsidR="003F1A6C" w:rsidRPr="003F1A6C" w:rsidRDefault="003F1A6C" w:rsidP="00331087">
            <w:pPr>
              <w:spacing w:before="60" w:after="60"/>
              <w:jc w:val="center"/>
              <w:rPr>
                <w:b/>
              </w:rPr>
            </w:pPr>
            <w:r w:rsidRPr="003F1A6C">
              <w:rPr>
                <w:b/>
              </w:rPr>
              <w:t>s &gt; 10 000</w:t>
            </w:r>
          </w:p>
        </w:tc>
      </w:tr>
      <w:tr w:rsidR="003F1A6C" w:rsidRPr="003F1A6C" w14:paraId="289F13E1" w14:textId="77777777" w:rsidTr="00331087">
        <w:trPr>
          <w:jc w:val="center"/>
        </w:trPr>
        <w:tc>
          <w:tcPr>
            <w:tcW w:w="971" w:type="dxa"/>
          </w:tcPr>
          <w:p w14:paraId="0D5986A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Sofia</w:t>
            </w:r>
          </w:p>
        </w:tc>
        <w:tc>
          <w:tcPr>
            <w:tcW w:w="1278" w:type="dxa"/>
          </w:tcPr>
          <w:p w14:paraId="3E905BD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5%</w:t>
            </w:r>
          </w:p>
        </w:tc>
        <w:tc>
          <w:tcPr>
            <w:tcW w:w="1662" w:type="dxa"/>
          </w:tcPr>
          <w:p w14:paraId="431F008C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7%</w:t>
            </w:r>
          </w:p>
        </w:tc>
        <w:tc>
          <w:tcPr>
            <w:tcW w:w="1935" w:type="dxa"/>
          </w:tcPr>
          <w:p w14:paraId="1764C75D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230" w:type="dxa"/>
          </w:tcPr>
          <w:p w14:paraId="1040FFB9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</w:tr>
      <w:tr w:rsidR="003F1A6C" w:rsidRPr="003F1A6C" w14:paraId="69DB1943" w14:textId="77777777" w:rsidTr="00331087">
        <w:trPr>
          <w:jc w:val="center"/>
        </w:trPr>
        <w:tc>
          <w:tcPr>
            <w:tcW w:w="971" w:type="dxa"/>
          </w:tcPr>
          <w:p w14:paraId="79CA770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Varna</w:t>
            </w:r>
          </w:p>
        </w:tc>
        <w:tc>
          <w:tcPr>
            <w:tcW w:w="1278" w:type="dxa"/>
          </w:tcPr>
          <w:p w14:paraId="67443A27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4.5%</w:t>
            </w:r>
          </w:p>
        </w:tc>
        <w:tc>
          <w:tcPr>
            <w:tcW w:w="1662" w:type="dxa"/>
          </w:tcPr>
          <w:p w14:paraId="3F77CD7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7.5%</w:t>
            </w:r>
          </w:p>
        </w:tc>
        <w:tc>
          <w:tcPr>
            <w:tcW w:w="1935" w:type="dxa"/>
          </w:tcPr>
          <w:p w14:paraId="7211821A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10%</w:t>
            </w:r>
          </w:p>
        </w:tc>
        <w:tc>
          <w:tcPr>
            <w:tcW w:w="1230" w:type="dxa"/>
          </w:tcPr>
          <w:p w14:paraId="24B90AA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13%</w:t>
            </w:r>
          </w:p>
        </w:tc>
      </w:tr>
      <w:tr w:rsidR="003F1A6C" w:rsidRPr="003F1A6C" w14:paraId="48D39DB5" w14:textId="77777777" w:rsidTr="00331087">
        <w:trPr>
          <w:jc w:val="center"/>
        </w:trPr>
        <w:tc>
          <w:tcPr>
            <w:tcW w:w="971" w:type="dxa"/>
          </w:tcPr>
          <w:p w14:paraId="156502B3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Plovdiv</w:t>
            </w:r>
          </w:p>
        </w:tc>
        <w:tc>
          <w:tcPr>
            <w:tcW w:w="1278" w:type="dxa"/>
          </w:tcPr>
          <w:p w14:paraId="5F253AF5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5.5%</w:t>
            </w:r>
          </w:p>
        </w:tc>
        <w:tc>
          <w:tcPr>
            <w:tcW w:w="1662" w:type="dxa"/>
          </w:tcPr>
          <w:p w14:paraId="3253B01B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8%</w:t>
            </w:r>
          </w:p>
        </w:tc>
        <w:tc>
          <w:tcPr>
            <w:tcW w:w="1935" w:type="dxa"/>
          </w:tcPr>
          <w:p w14:paraId="4F97D340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12%</w:t>
            </w:r>
          </w:p>
        </w:tc>
        <w:tc>
          <w:tcPr>
            <w:tcW w:w="1230" w:type="dxa"/>
          </w:tcPr>
          <w:p w14:paraId="0E90171E" w14:textId="77777777" w:rsidR="003F1A6C" w:rsidRPr="003F1A6C" w:rsidRDefault="003F1A6C" w:rsidP="00331087">
            <w:pPr>
              <w:spacing w:before="60" w:after="60"/>
              <w:jc w:val="center"/>
            </w:pPr>
            <w:r w:rsidRPr="003F1A6C">
              <w:t>14.5%</w:t>
            </w:r>
          </w:p>
        </w:tc>
      </w:tr>
    </w:tbl>
    <w:p w14:paraId="7956115A" w14:textId="77777777" w:rsidR="003F1A6C" w:rsidRPr="003F1A6C" w:rsidRDefault="003F1A6C" w:rsidP="003F1A6C">
      <w:pPr>
        <w:spacing w:before="120"/>
        <w:rPr>
          <w:lang w:val="bg-BG"/>
        </w:rPr>
      </w:pPr>
      <w:r w:rsidRPr="003F1A6C">
        <w:rPr>
          <w:lang w:val="bg-BG"/>
        </w:rPr>
        <w:t xml:space="preserve">Напишете </w:t>
      </w:r>
      <w:r w:rsidR="00E744E7">
        <w:rPr>
          <w:b/>
          <w:lang w:val="bg-BG"/>
        </w:rPr>
        <w:t>функция</w:t>
      </w:r>
      <w:r w:rsidRPr="003F1A6C">
        <w:t xml:space="preserve">, </w:t>
      </w:r>
      <w:r w:rsidRPr="003F1A6C">
        <w:rPr>
          <w:lang w:val="bg-BG"/>
        </w:rPr>
        <w:t xml:space="preserve">която </w:t>
      </w:r>
      <w:r w:rsidR="00E744E7">
        <w:rPr>
          <w:lang w:val="bg-BG"/>
        </w:rPr>
        <w:t xml:space="preserve"> получава</w:t>
      </w:r>
      <w:r w:rsidRPr="003F1A6C">
        <w:rPr>
          <w:lang w:val="bg-BG"/>
        </w:rPr>
        <w:t xml:space="preserve"> име на </w:t>
      </w:r>
      <w:r w:rsidRPr="003F1A6C">
        <w:rPr>
          <w:b/>
          <w:lang w:val="bg-BG"/>
        </w:rPr>
        <w:t>град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стринг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обем на </w:t>
      </w:r>
      <w:r w:rsidRPr="003F1A6C">
        <w:rPr>
          <w:b/>
          <w:lang w:val="bg-BG"/>
        </w:rPr>
        <w:t>продажби</w:t>
      </w:r>
      <w:r w:rsidRPr="003F1A6C">
        <w:rPr>
          <w:lang w:val="bg-BG"/>
        </w:rPr>
        <w:t xml:space="preserve"> </w:t>
      </w:r>
      <w:r w:rsidRPr="003F1A6C">
        <w:rPr>
          <w:noProof/>
        </w:rPr>
        <w:t>(</w:t>
      </w:r>
      <w:r w:rsidRPr="003F1A6C">
        <w:rPr>
          <w:lang w:val="bg-BG"/>
        </w:rPr>
        <w:t>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и изчислява и извежда размера на търговската </w:t>
      </w:r>
      <w:r w:rsidRPr="003F1A6C">
        <w:rPr>
          <w:b/>
          <w:lang w:val="bg-BG"/>
        </w:rPr>
        <w:t>комисионна</w:t>
      </w:r>
      <w:r w:rsidRPr="003F1A6C">
        <w:rPr>
          <w:lang w:val="bg-BG"/>
        </w:rPr>
        <w:t xml:space="preserve"> според горната таблица</w:t>
      </w:r>
      <w:r w:rsidRPr="003F1A6C">
        <w:t xml:space="preserve">. </w:t>
      </w:r>
      <w:r w:rsidRPr="003F1A6C">
        <w:rPr>
          <w:lang w:val="bg-BG"/>
        </w:rPr>
        <w:t xml:space="preserve">Резултатът да се изведе форматиран до </w:t>
      </w:r>
      <w:r w:rsidRPr="003F1A6C">
        <w:rPr>
          <w:b/>
        </w:rPr>
        <w:t xml:space="preserve">2 </w:t>
      </w:r>
      <w:r w:rsidRPr="003F1A6C">
        <w:rPr>
          <w:b/>
          <w:lang w:val="bg-BG"/>
        </w:rPr>
        <w:t>цифри след десетичната точка</w:t>
      </w:r>
      <w:r w:rsidRPr="003F1A6C">
        <w:t xml:space="preserve">. </w:t>
      </w:r>
      <w:r w:rsidRPr="003F1A6C">
        <w:rPr>
          <w:lang w:val="bg-BG"/>
        </w:rPr>
        <w:t xml:space="preserve">При </w:t>
      </w:r>
      <w:r w:rsidRPr="003F1A6C">
        <w:rPr>
          <w:b/>
          <w:lang w:val="bg-BG"/>
        </w:rPr>
        <w:t>невалиден</w:t>
      </w:r>
      <w:r w:rsidRPr="003F1A6C">
        <w:rPr>
          <w:lang w:val="bg-BG"/>
        </w:rPr>
        <w:t xml:space="preserve"> град или обем на продажбите </w:t>
      </w:r>
      <w:r w:rsidRPr="003F1A6C">
        <w:rPr>
          <w:noProof/>
        </w:rPr>
        <w:t>(</w:t>
      </w:r>
      <w:r w:rsidRPr="003F1A6C">
        <w:rPr>
          <w:lang w:val="bg-BG"/>
        </w:rPr>
        <w:t>отрицателно число</w:t>
      </w:r>
      <w:r w:rsidRPr="003F1A6C">
        <w:rPr>
          <w:noProof/>
        </w:rPr>
        <w:t xml:space="preserve">) </w:t>
      </w:r>
      <w:r w:rsidRPr="003F1A6C">
        <w:rPr>
          <w:lang w:val="bg-BG"/>
        </w:rPr>
        <w:t xml:space="preserve">да се отпечата </w:t>
      </w:r>
      <w:r w:rsidRPr="003F1A6C">
        <w:t>"</w:t>
      </w:r>
      <w:r w:rsidRPr="003F1A6C">
        <w:rPr>
          <w:rStyle w:val="CodeChar"/>
        </w:rPr>
        <w:t>error</w:t>
      </w:r>
      <w:r w:rsidRPr="003F1A6C">
        <w:t xml:space="preserve">". </w:t>
      </w:r>
    </w:p>
    <w:p w14:paraId="75E49969" w14:textId="77777777" w:rsidR="003F1A6C" w:rsidRPr="003F1A6C" w:rsidRDefault="003F1A6C" w:rsidP="003F1A6C">
      <w:pPr>
        <w:pStyle w:val="3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96"/>
        <w:gridCol w:w="176"/>
        <w:gridCol w:w="1501"/>
        <w:gridCol w:w="775"/>
        <w:gridCol w:w="176"/>
        <w:gridCol w:w="1380"/>
        <w:gridCol w:w="896"/>
        <w:gridCol w:w="176"/>
        <w:gridCol w:w="1743"/>
        <w:gridCol w:w="775"/>
      </w:tblGrid>
      <w:tr w:rsidR="00E744E7" w:rsidRPr="003F1A6C" w14:paraId="6C7C054C" w14:textId="77777777" w:rsidTr="0033108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DDE4AC0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3E6A07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1A69A3F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F783262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131CF17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E2780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1227F4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789FA1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90B41D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B5A8119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A175746" w14:textId="77777777" w:rsidR="003F1A6C" w:rsidRPr="003F1A6C" w:rsidRDefault="003F1A6C" w:rsidP="00331087">
            <w:pPr>
              <w:spacing w:before="0" w:after="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изход</w:t>
            </w:r>
          </w:p>
        </w:tc>
      </w:tr>
      <w:tr w:rsidR="00E744E7" w:rsidRPr="003F1A6C" w14:paraId="43B25451" w14:textId="77777777" w:rsidTr="00331087">
        <w:tc>
          <w:tcPr>
            <w:tcW w:w="896" w:type="dxa"/>
            <w:vAlign w:val="center"/>
          </w:tcPr>
          <w:p w14:paraId="6CE431F6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3F1A6C" w:rsidRPr="003F1A6C">
              <w:rPr>
                <w:rFonts w:ascii="Consolas" w:hAnsi="Consolas"/>
                <w:noProof/>
              </w:rPr>
              <w:t>Sofia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095DA63A" w14:textId="77777777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1500</w:t>
            </w:r>
            <w:r>
              <w:rPr>
                <w:rFonts w:ascii="Consolas" w:hAnsi="Consolas"/>
                <w:noProof/>
              </w:rPr>
              <w:t>"</w:t>
            </w:r>
            <w:r w:rsidR="00E744E7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017" w:type="dxa"/>
            <w:vAlign w:val="center"/>
          </w:tcPr>
          <w:p w14:paraId="68BEBC49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4A25B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4F95DE95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3F1A6C" w:rsidRPr="003F1A6C">
              <w:rPr>
                <w:rFonts w:ascii="Consolas" w:hAnsi="Consolas"/>
                <w:noProof/>
              </w:rPr>
              <w:t>Plovdiv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4388D2C5" w14:textId="77777777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499.99</w:t>
            </w:r>
            <w:r>
              <w:rPr>
                <w:rFonts w:ascii="Consolas" w:hAnsi="Consolas"/>
                <w:noProof/>
              </w:rPr>
              <w:t>"</w:t>
            </w:r>
            <w:r w:rsidR="00E744E7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96" w:type="dxa"/>
            <w:vAlign w:val="center"/>
          </w:tcPr>
          <w:p w14:paraId="730AA4D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A62745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E161C47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3F1A6C" w:rsidRPr="003F1A6C">
              <w:rPr>
                <w:rFonts w:ascii="Consolas" w:hAnsi="Consolas"/>
                <w:noProof/>
              </w:rPr>
              <w:t>Varna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21478E36" w14:textId="77777777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3874.50</w:t>
            </w:r>
            <w:r>
              <w:rPr>
                <w:rFonts w:ascii="Consolas" w:hAnsi="Consolas"/>
                <w:noProof/>
              </w:rPr>
              <w:t>"</w:t>
            </w:r>
            <w:r w:rsidR="00E744E7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017" w:type="dxa"/>
            <w:vAlign w:val="center"/>
          </w:tcPr>
          <w:p w14:paraId="51276CDB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87F315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2A85718E" w14:textId="77777777" w:rsidR="003F1A6C" w:rsidRPr="00E744E7" w:rsidRDefault="00E744E7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3F1A6C" w:rsidRPr="003F1A6C">
              <w:rPr>
                <w:rFonts w:ascii="Consolas" w:hAnsi="Consolas"/>
                <w:noProof/>
              </w:rPr>
              <w:t>Kaspichan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5C62110D" w14:textId="77777777" w:rsidR="003F1A6C" w:rsidRPr="00E744E7" w:rsidRDefault="00487BBF" w:rsidP="00331087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3F1A6C" w:rsidRPr="003F1A6C">
              <w:rPr>
                <w:rFonts w:ascii="Consolas" w:hAnsi="Consolas"/>
                <w:noProof/>
              </w:rPr>
              <w:t>-50</w:t>
            </w:r>
            <w:r>
              <w:rPr>
                <w:rFonts w:ascii="Consolas" w:hAnsi="Consolas"/>
                <w:noProof/>
              </w:rPr>
              <w:t>"</w:t>
            </w:r>
            <w:r w:rsidR="00E744E7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896" w:type="dxa"/>
            <w:vAlign w:val="center"/>
          </w:tcPr>
          <w:p w14:paraId="39350FF7" w14:textId="77777777" w:rsidR="003F1A6C" w:rsidRPr="003F1A6C" w:rsidRDefault="003F1A6C" w:rsidP="00331087">
            <w:pPr>
              <w:spacing w:before="0" w:after="0"/>
              <w:rPr>
                <w:rFonts w:ascii="Consolas" w:hAnsi="Consolas"/>
                <w:noProof/>
              </w:rPr>
            </w:pPr>
            <w:r w:rsidRPr="003F1A6C">
              <w:rPr>
                <w:rFonts w:ascii="Consolas" w:hAnsi="Consolas"/>
                <w:noProof/>
              </w:rPr>
              <w:t>error</w:t>
            </w:r>
          </w:p>
        </w:tc>
      </w:tr>
    </w:tbl>
    <w:p w14:paraId="2B597C3F" w14:textId="77777777" w:rsidR="003F1A6C" w:rsidRPr="003F1A6C" w:rsidRDefault="003F1A6C" w:rsidP="003F1A6C">
      <w:pPr>
        <w:pStyle w:val="1"/>
        <w:rPr>
          <w:lang w:val="bg-BG"/>
        </w:rPr>
      </w:pPr>
      <w:r w:rsidRPr="003F1A6C">
        <w:rPr>
          <w:lang w:val="bg-BG"/>
        </w:rPr>
        <w:lastRenderedPageBreak/>
        <w:t>Примерна изпитна задача</w:t>
      </w:r>
    </w:p>
    <w:p w14:paraId="2300480B" w14:textId="77777777" w:rsidR="003F1A6C" w:rsidRPr="003F1A6C" w:rsidRDefault="003F1A6C" w:rsidP="003F1A6C">
      <w:pPr>
        <w:pStyle w:val="2"/>
        <w:numPr>
          <w:ilvl w:val="0"/>
          <w:numId w:val="2"/>
        </w:numPr>
        <w:rPr>
          <w:lang w:val="bg-BG"/>
        </w:rPr>
      </w:pPr>
      <w:r w:rsidRPr="003F1A6C">
        <w:t>*</w:t>
      </w:r>
      <w:r w:rsidRPr="003F1A6C">
        <w:rPr>
          <w:lang w:val="bg-BG"/>
        </w:rPr>
        <w:t>Ски почивка</w:t>
      </w:r>
    </w:p>
    <w:p w14:paraId="5CD88897" w14:textId="77777777" w:rsidR="003F1A6C" w:rsidRPr="003F1A6C" w:rsidRDefault="003F1A6C" w:rsidP="003F1A6C">
      <w:pPr>
        <w:spacing w:before="40" w:after="40"/>
        <w:rPr>
          <w:lang w:val="bg-BG"/>
        </w:rPr>
      </w:pPr>
      <w:r w:rsidRPr="003F1A6C">
        <w:rPr>
          <w:lang w:val="bg-BG"/>
        </w:rPr>
        <w:t>Атанас решава да прекара отпуската си в Банско и да кара ски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Преди да отиде обаче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трябва да резервира хотел и да изчисли </w:t>
      </w:r>
      <w:r w:rsidRPr="003F1A6C">
        <w:rPr>
          <w:b/>
          <w:bCs/>
          <w:lang w:val="bg-BG"/>
        </w:rPr>
        <w:t>колко ще му струва престоя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Съществуват следните видове помещения</w:t>
      </w:r>
      <w:r w:rsidRPr="003F1A6C">
        <w:t xml:space="preserve">, </w:t>
      </w:r>
      <w:r w:rsidRPr="003F1A6C">
        <w:rPr>
          <w:lang w:val="bg-BG"/>
        </w:rPr>
        <w:t>със следните цени за престой</w:t>
      </w:r>
      <w:r w:rsidRPr="003F1A6C">
        <w:t>:</w:t>
      </w:r>
    </w:p>
    <w:p w14:paraId="79FCE457" w14:textId="77777777" w:rsidR="003F1A6C" w:rsidRPr="003F1A6C" w:rsidRDefault="003F1A6C" w:rsidP="003F1A6C">
      <w:pPr>
        <w:pStyle w:val="ac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rPr>
          <w:b/>
          <w:bCs/>
        </w:rPr>
        <w:t xml:space="preserve">"room for one person" – 18.00 </w:t>
      </w:r>
      <w:r w:rsidRPr="003F1A6C">
        <w:rPr>
          <w:b/>
          <w:bCs/>
          <w:lang w:val="bg-BG"/>
        </w:rPr>
        <w:t>лв за нощувка</w:t>
      </w:r>
    </w:p>
    <w:p w14:paraId="75D0D57D" w14:textId="77777777" w:rsidR="003F1A6C" w:rsidRPr="003F1A6C" w:rsidRDefault="003F1A6C" w:rsidP="003F1A6C">
      <w:pPr>
        <w:pStyle w:val="ac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t>"</w:t>
      </w:r>
      <w:r w:rsidRPr="003F1A6C">
        <w:rPr>
          <w:b/>
          <w:bCs/>
        </w:rPr>
        <w:t>apartment</w:t>
      </w:r>
      <w:r w:rsidRPr="003F1A6C">
        <w:t xml:space="preserve">" – </w:t>
      </w:r>
      <w:r w:rsidRPr="003F1A6C">
        <w:rPr>
          <w:b/>
          <w:bCs/>
        </w:rPr>
        <w:t xml:space="preserve">25.00 </w:t>
      </w:r>
      <w:r w:rsidRPr="003F1A6C">
        <w:rPr>
          <w:b/>
          <w:bCs/>
          <w:lang w:val="bg-BG"/>
        </w:rPr>
        <w:t xml:space="preserve">лв за нощувка </w:t>
      </w:r>
    </w:p>
    <w:p w14:paraId="679B0E39" w14:textId="77777777" w:rsidR="003F1A6C" w:rsidRPr="003F1A6C" w:rsidRDefault="003F1A6C" w:rsidP="003F1A6C">
      <w:pPr>
        <w:pStyle w:val="ac"/>
        <w:numPr>
          <w:ilvl w:val="2"/>
          <w:numId w:val="9"/>
        </w:numPr>
        <w:spacing w:before="40" w:after="40"/>
        <w:ind w:left="720"/>
        <w:rPr>
          <w:b/>
          <w:bCs/>
          <w:lang w:val="bg-BG"/>
        </w:rPr>
      </w:pPr>
      <w:r w:rsidRPr="003F1A6C">
        <w:rPr>
          <w:b/>
          <w:bCs/>
        </w:rPr>
        <w:t>"president</w:t>
      </w:r>
      <w:r w:rsidRPr="003F1A6C">
        <w:t xml:space="preserve"> </w:t>
      </w:r>
      <w:r w:rsidRPr="003F1A6C">
        <w:rPr>
          <w:b/>
          <w:bCs/>
        </w:rPr>
        <w:t>apartment</w:t>
      </w:r>
      <w:r w:rsidRPr="003F1A6C">
        <w:t xml:space="preserve">" – </w:t>
      </w:r>
      <w:r w:rsidRPr="003F1A6C">
        <w:rPr>
          <w:b/>
          <w:bCs/>
        </w:rPr>
        <w:t xml:space="preserve">35.00 </w:t>
      </w:r>
      <w:r w:rsidRPr="003F1A6C">
        <w:rPr>
          <w:b/>
          <w:bCs/>
          <w:lang w:val="bg-BG"/>
        </w:rPr>
        <w:t>лв за нощувка</w:t>
      </w:r>
    </w:p>
    <w:p w14:paraId="427D9D9D" w14:textId="77777777" w:rsidR="003F1A6C" w:rsidRPr="003F1A6C" w:rsidRDefault="003F1A6C" w:rsidP="003F1A6C">
      <w:pPr>
        <w:spacing w:before="40" w:after="80"/>
        <w:rPr>
          <w:lang w:val="bg-BG"/>
        </w:rPr>
      </w:pPr>
      <w:r w:rsidRPr="003F1A6C">
        <w:rPr>
          <w:lang w:val="bg-BG"/>
        </w:rPr>
        <w:t xml:space="preserve">Според </w:t>
      </w:r>
      <w:r w:rsidRPr="003F1A6C">
        <w:rPr>
          <w:b/>
          <w:bCs/>
          <w:lang w:val="bg-BG"/>
        </w:rPr>
        <w:t>броят на дните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в които ще остане в хотела </w:t>
      </w:r>
      <w:r w:rsidR="008931D4" w:rsidRPr="008931D4">
        <w:rPr>
          <w:noProof/>
          <w:lang w:val="bg-BG"/>
        </w:rPr>
        <w:t>(</w:t>
      </w:r>
      <w:r w:rsidRPr="003F1A6C">
        <w:rPr>
          <w:b/>
          <w:bCs/>
          <w:lang w:val="bg-BG"/>
        </w:rPr>
        <w:t>пример</w:t>
      </w:r>
      <w:r w:rsidR="008931D4" w:rsidRPr="008931D4">
        <w:rPr>
          <w:b/>
          <w:bCs/>
          <w:lang w:val="bg-BG"/>
        </w:rPr>
        <w:t xml:space="preserve">: 11 </w:t>
      </w:r>
      <w:r w:rsidRPr="003F1A6C">
        <w:rPr>
          <w:b/>
          <w:bCs/>
          <w:lang w:val="bg-BG"/>
        </w:rPr>
        <w:t xml:space="preserve">дни </w:t>
      </w:r>
      <w:r w:rsidR="008931D4" w:rsidRPr="008931D4">
        <w:rPr>
          <w:b/>
          <w:bCs/>
          <w:lang w:val="bg-BG"/>
        </w:rPr>
        <w:t xml:space="preserve">= 10 </w:t>
      </w:r>
      <w:r w:rsidRPr="003F1A6C">
        <w:rPr>
          <w:b/>
          <w:bCs/>
          <w:lang w:val="bg-BG"/>
        </w:rPr>
        <w:t>нощувки</w:t>
      </w:r>
      <w:r w:rsidR="008931D4" w:rsidRPr="008931D4">
        <w:rPr>
          <w:noProof/>
          <w:lang w:val="bg-BG"/>
        </w:rPr>
        <w:t xml:space="preserve">) </w:t>
      </w:r>
      <w:r w:rsidRPr="003F1A6C">
        <w:rPr>
          <w:lang w:val="bg-BG"/>
        </w:rPr>
        <w:t xml:space="preserve">и </w:t>
      </w:r>
      <w:r w:rsidRPr="003F1A6C">
        <w:rPr>
          <w:b/>
          <w:bCs/>
          <w:lang w:val="bg-BG"/>
        </w:rPr>
        <w:t>видът на помещението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>което ще избере</w:t>
      </w:r>
      <w:r w:rsidR="008931D4" w:rsidRPr="008931D4">
        <w:rPr>
          <w:lang w:val="bg-BG"/>
        </w:rPr>
        <w:t xml:space="preserve">, </w:t>
      </w:r>
      <w:r w:rsidRPr="003F1A6C">
        <w:rPr>
          <w:lang w:val="bg-BG"/>
        </w:rPr>
        <w:t xml:space="preserve">той може да ползва различно </w:t>
      </w:r>
      <w:r w:rsidRPr="003F1A6C">
        <w:rPr>
          <w:b/>
          <w:bCs/>
          <w:lang w:val="bg-BG"/>
        </w:rPr>
        <w:t>намаление</w:t>
      </w:r>
      <w:r w:rsidR="008931D4" w:rsidRPr="008931D4">
        <w:rPr>
          <w:lang w:val="bg-BG"/>
        </w:rPr>
        <w:t xml:space="preserve">. </w:t>
      </w:r>
      <w:r w:rsidRPr="003F1A6C">
        <w:rPr>
          <w:lang w:val="bg-BG"/>
        </w:rPr>
        <w:t>Намаленията са както следва</w:t>
      </w:r>
      <w:r w:rsidRPr="003F1A6C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F1A6C" w:rsidRPr="003F1A6C" w14:paraId="439F88D4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146201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00B5A0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>по</w:t>
            </w:r>
            <w:r w:rsidRPr="003F1A6C">
              <w:rPr>
                <w:b/>
              </w:rPr>
              <w:t>-</w:t>
            </w:r>
            <w:r w:rsidRPr="003F1A6C">
              <w:rPr>
                <w:b/>
                <w:lang w:val="bg-BG"/>
              </w:rPr>
              <w:t xml:space="preserve">малко от </w:t>
            </w:r>
            <w:r w:rsidRPr="003F1A6C">
              <w:rPr>
                <w:b/>
              </w:rPr>
              <w:t xml:space="preserve">10 </w:t>
            </w:r>
            <w:r w:rsidRPr="003F1A6C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449F3B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 xml:space="preserve">между </w:t>
            </w:r>
            <w:r w:rsidRPr="003F1A6C">
              <w:rPr>
                <w:b/>
              </w:rPr>
              <w:t xml:space="preserve">10 </w:t>
            </w:r>
            <w:r w:rsidRPr="003F1A6C">
              <w:rPr>
                <w:b/>
                <w:lang w:val="bg-BG"/>
              </w:rPr>
              <w:t xml:space="preserve">и </w:t>
            </w:r>
            <w:r w:rsidRPr="003F1A6C">
              <w:rPr>
                <w:b/>
              </w:rPr>
              <w:t xml:space="preserve">15 </w:t>
            </w:r>
            <w:r w:rsidRPr="003F1A6C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9D67AF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  <w:lang w:val="bg-BG"/>
              </w:rPr>
              <w:t xml:space="preserve">повече от </w:t>
            </w:r>
            <w:r w:rsidRPr="003F1A6C">
              <w:rPr>
                <w:b/>
              </w:rPr>
              <w:t xml:space="preserve">15 </w:t>
            </w:r>
            <w:r w:rsidRPr="003F1A6C">
              <w:rPr>
                <w:b/>
                <w:lang w:val="bg-BG"/>
              </w:rPr>
              <w:t>дни</w:t>
            </w:r>
          </w:p>
        </w:tc>
      </w:tr>
      <w:tr w:rsidR="003F1A6C" w:rsidRPr="003F1A6C" w14:paraId="3E6F0901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0834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8EE6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B0FD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199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lang w:val="bg-BG"/>
              </w:rPr>
              <w:t>не ползва намаление</w:t>
            </w:r>
          </w:p>
        </w:tc>
      </w:tr>
      <w:tr w:rsidR="003F1A6C" w:rsidRPr="003F1A6C" w14:paraId="16F2D653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3FF5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7769E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30%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525C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35%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476B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50%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</w:tr>
      <w:tr w:rsidR="003F1A6C" w:rsidRPr="003F1A6C" w14:paraId="6A6EED4E" w14:textId="77777777" w:rsidTr="003310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EAC4" w14:textId="77777777" w:rsidR="003F1A6C" w:rsidRPr="003F1A6C" w:rsidRDefault="003F1A6C" w:rsidP="00331087">
            <w:pPr>
              <w:spacing w:before="40" w:after="40"/>
              <w:jc w:val="center"/>
              <w:rPr>
                <w:b/>
              </w:rPr>
            </w:pPr>
            <w:r w:rsidRPr="003F1A6C"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5F62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10%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07F1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15%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A47C" w14:textId="77777777" w:rsidR="003F1A6C" w:rsidRPr="003F1A6C" w:rsidRDefault="003F1A6C" w:rsidP="00331087">
            <w:pPr>
              <w:spacing w:before="40" w:after="40"/>
              <w:jc w:val="center"/>
            </w:pPr>
            <w:r w:rsidRPr="003F1A6C">
              <w:rPr>
                <w:b/>
              </w:rPr>
              <w:t>20%</w:t>
            </w:r>
            <w:r w:rsidRPr="003F1A6C">
              <w:t xml:space="preserve"> </w:t>
            </w:r>
            <w:r w:rsidRPr="003F1A6C">
              <w:rPr>
                <w:lang w:val="bg-BG"/>
              </w:rPr>
              <w:t>от крайната цена</w:t>
            </w:r>
          </w:p>
        </w:tc>
      </w:tr>
    </w:tbl>
    <w:p w14:paraId="3C92B562" w14:textId="77777777" w:rsidR="003F1A6C" w:rsidRPr="003F1A6C" w:rsidRDefault="003F1A6C" w:rsidP="003F1A6C">
      <w:pPr>
        <w:spacing w:before="160" w:after="40"/>
        <w:rPr>
          <w:lang w:val="bg-BG"/>
        </w:rPr>
      </w:pPr>
      <w:r w:rsidRPr="003F1A6C">
        <w:rPr>
          <w:lang w:val="bg-BG"/>
        </w:rPr>
        <w:t>След престоя</w:t>
      </w:r>
      <w:r w:rsidRPr="003F1A6C">
        <w:t xml:space="preserve">, </w:t>
      </w:r>
      <w:r w:rsidRPr="003F1A6C">
        <w:rPr>
          <w:lang w:val="bg-BG"/>
        </w:rPr>
        <w:t xml:space="preserve">оценката на Атанас за услугите на хотела може да е </w:t>
      </w:r>
      <w:r w:rsidRPr="003F1A6C">
        <w:rPr>
          <w:b/>
          <w:bCs/>
          <w:lang w:val="bg-BG"/>
        </w:rPr>
        <w:t xml:space="preserve">позитивна </w:t>
      </w:r>
      <w:r w:rsidRPr="003F1A6C">
        <w:rPr>
          <w:b/>
          <w:bCs/>
          <w:noProof/>
        </w:rPr>
        <w:t>(</w:t>
      </w:r>
      <w:r w:rsidRPr="003F1A6C">
        <w:rPr>
          <w:b/>
          <w:bCs/>
        </w:rPr>
        <w:t>positive</w:t>
      </w:r>
      <w:r w:rsidRPr="003F1A6C">
        <w:rPr>
          <w:b/>
          <w:bCs/>
          <w:noProof/>
        </w:rPr>
        <w:t>)</w:t>
      </w:r>
      <w:r w:rsidRPr="003F1A6C">
        <w:rPr>
          <w:noProof/>
        </w:rPr>
        <w:t xml:space="preserve"> </w:t>
      </w:r>
      <w:r w:rsidRPr="003F1A6C">
        <w:rPr>
          <w:lang w:val="bg-BG"/>
        </w:rPr>
        <w:t xml:space="preserve">или </w:t>
      </w:r>
      <w:r w:rsidRPr="003F1A6C">
        <w:rPr>
          <w:b/>
          <w:bCs/>
          <w:lang w:val="bg-BG"/>
        </w:rPr>
        <w:t xml:space="preserve">негативна </w:t>
      </w:r>
      <w:r w:rsidRPr="003F1A6C">
        <w:rPr>
          <w:b/>
          <w:bCs/>
          <w:noProof/>
        </w:rPr>
        <w:t>(</w:t>
      </w:r>
      <w:r w:rsidRPr="003F1A6C">
        <w:rPr>
          <w:b/>
          <w:bCs/>
        </w:rPr>
        <w:t>negative</w:t>
      </w:r>
      <w:r w:rsidRPr="003F1A6C">
        <w:rPr>
          <w:b/>
          <w:bCs/>
          <w:noProof/>
        </w:rPr>
        <w:t xml:space="preserve">) </w:t>
      </w:r>
      <w:r w:rsidRPr="003F1A6C">
        <w:t xml:space="preserve">. </w:t>
      </w:r>
      <w:r w:rsidRPr="003F1A6C">
        <w:rPr>
          <w:lang w:val="bg-BG"/>
        </w:rPr>
        <w:t xml:space="preserve">Ако оценката му е </w:t>
      </w:r>
      <w:r w:rsidRPr="003F1A6C">
        <w:rPr>
          <w:b/>
          <w:bCs/>
          <w:lang w:val="bg-BG"/>
        </w:rPr>
        <w:t>позитивна</w:t>
      </w:r>
      <w:r w:rsidRPr="003F1A6C">
        <w:t xml:space="preserve">, </w:t>
      </w:r>
      <w:r w:rsidRPr="003F1A6C">
        <w:rPr>
          <w:lang w:val="bg-BG"/>
        </w:rPr>
        <w:t xml:space="preserve">към цената </w:t>
      </w:r>
      <w:r w:rsidRPr="003F1A6C">
        <w:rPr>
          <w:b/>
          <w:bCs/>
          <w:lang w:val="bg-BG"/>
        </w:rPr>
        <w:t>с вече приспаднатото намаление</w:t>
      </w:r>
      <w:r w:rsidRPr="003F1A6C">
        <w:rPr>
          <w:lang w:val="bg-BG"/>
        </w:rPr>
        <w:t xml:space="preserve"> Атанас добавя </w:t>
      </w:r>
      <w:r w:rsidRPr="003F1A6C">
        <w:rPr>
          <w:b/>
          <w:bCs/>
        </w:rPr>
        <w:t xml:space="preserve">25% </w:t>
      </w:r>
      <w:r w:rsidRPr="003F1A6C">
        <w:rPr>
          <w:lang w:val="bg-BG"/>
        </w:rPr>
        <w:t>от нея</w:t>
      </w:r>
      <w:r w:rsidRPr="003F1A6C">
        <w:t xml:space="preserve">. </w:t>
      </w:r>
      <w:r w:rsidRPr="003F1A6C">
        <w:rPr>
          <w:lang w:val="bg-BG"/>
        </w:rPr>
        <w:t xml:space="preserve">Ако оценката му е </w:t>
      </w:r>
      <w:r w:rsidRPr="003F1A6C">
        <w:rPr>
          <w:b/>
          <w:bCs/>
          <w:lang w:val="bg-BG"/>
        </w:rPr>
        <w:t>негативна</w:t>
      </w:r>
      <w:r w:rsidRPr="003F1A6C">
        <w:rPr>
          <w:lang w:val="bg-BG"/>
        </w:rPr>
        <w:t xml:space="preserve"> приспада от цената </w:t>
      </w:r>
      <w:r w:rsidRPr="003F1A6C">
        <w:rPr>
          <w:b/>
          <w:bCs/>
        </w:rPr>
        <w:t>10%</w:t>
      </w:r>
      <w:r w:rsidRPr="003F1A6C">
        <w:t>.</w:t>
      </w:r>
    </w:p>
    <w:p w14:paraId="63454797" w14:textId="77777777" w:rsidR="003F1A6C" w:rsidRPr="003F1A6C" w:rsidRDefault="003F1A6C" w:rsidP="003F1A6C">
      <w:pPr>
        <w:pStyle w:val="3"/>
        <w:spacing w:before="40"/>
        <w:jc w:val="both"/>
        <w:rPr>
          <w:lang w:val="bg-BG"/>
        </w:rPr>
      </w:pPr>
      <w:r w:rsidRPr="003F1A6C">
        <w:rPr>
          <w:lang w:val="bg-BG"/>
        </w:rPr>
        <w:t>Вход</w:t>
      </w:r>
    </w:p>
    <w:p w14:paraId="73D867A2" w14:textId="77777777" w:rsidR="003F1A6C" w:rsidRPr="003F1A6C" w:rsidRDefault="00E744E7" w:rsidP="003F1A6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Получават се </w:t>
      </w:r>
      <w:r w:rsidR="008931D4" w:rsidRPr="008931D4">
        <w:rPr>
          <w:b/>
          <w:u w:val="single"/>
          <w:lang w:val="bg-BG"/>
        </w:rPr>
        <w:t>3 аргумента</w:t>
      </w:r>
      <w:r w:rsidR="003F1A6C" w:rsidRPr="003F1A6C">
        <w:t>:</w:t>
      </w:r>
    </w:p>
    <w:p w14:paraId="500CB4C0" w14:textId="77777777" w:rsidR="003F1A6C" w:rsidRPr="003F1A6C" w:rsidRDefault="003F1A6C" w:rsidP="003F1A6C">
      <w:pPr>
        <w:pStyle w:val="ac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 xml:space="preserve">Първи </w:t>
      </w:r>
      <w:r w:rsidR="008931D4" w:rsidRPr="008931D4">
        <w:rPr>
          <w:lang w:val="bg-BG"/>
        </w:rPr>
        <w:t xml:space="preserve">- </w:t>
      </w:r>
      <w:r w:rsidRPr="003F1A6C">
        <w:rPr>
          <w:b/>
          <w:bCs/>
          <w:lang w:val="bg-BG"/>
        </w:rPr>
        <w:t>дни за престой</w:t>
      </w:r>
      <w:r w:rsidRPr="003F1A6C">
        <w:rPr>
          <w:lang w:val="bg-BG"/>
        </w:rPr>
        <w:t xml:space="preserve"> </w:t>
      </w:r>
      <w:r w:rsidR="008931D4" w:rsidRPr="008931D4">
        <w:rPr>
          <w:lang w:val="bg-BG"/>
        </w:rPr>
        <w:t xml:space="preserve">- </w:t>
      </w:r>
      <w:r w:rsidRPr="003F1A6C">
        <w:rPr>
          <w:b/>
          <w:bCs/>
          <w:lang w:val="bg-BG"/>
        </w:rPr>
        <w:t>цяло число</w:t>
      </w:r>
      <w:r w:rsidRPr="003F1A6C">
        <w:rPr>
          <w:lang w:val="bg-BG"/>
        </w:rPr>
        <w:t xml:space="preserve"> в интервала </w:t>
      </w:r>
      <w:r w:rsidR="008931D4" w:rsidRPr="008931D4">
        <w:rPr>
          <w:b/>
          <w:bCs/>
          <w:lang w:val="bg-BG"/>
        </w:rPr>
        <w:t>[0...365]</w:t>
      </w:r>
    </w:p>
    <w:p w14:paraId="127F102E" w14:textId="77777777" w:rsidR="003F1A6C" w:rsidRPr="003F1A6C" w:rsidRDefault="003F1A6C" w:rsidP="003F1A6C">
      <w:pPr>
        <w:pStyle w:val="ac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rFonts w:eastAsiaTheme="minorEastAsia"/>
          <w:b/>
          <w:bCs/>
          <w:lang w:val="bg-BG"/>
        </w:rPr>
        <w:t xml:space="preserve">Втори </w:t>
      </w:r>
      <w:r w:rsidRPr="003F1A6C">
        <w:rPr>
          <w:rFonts w:eastAsiaTheme="minorEastAsia"/>
        </w:rPr>
        <w:t xml:space="preserve">- </w:t>
      </w:r>
      <w:r w:rsidRPr="003F1A6C">
        <w:rPr>
          <w:rFonts w:eastAsiaTheme="minorEastAsia"/>
          <w:b/>
          <w:bCs/>
          <w:lang w:val="bg-BG"/>
        </w:rPr>
        <w:t xml:space="preserve">вид помещение </w:t>
      </w:r>
      <w:r w:rsidRPr="003F1A6C">
        <w:rPr>
          <w:rFonts w:eastAsiaTheme="minorEastAsia"/>
          <w:b/>
          <w:bCs/>
        </w:rPr>
        <w:t xml:space="preserve">- </w:t>
      </w:r>
      <w:r w:rsidRPr="003F1A6C">
        <w:t>"</w:t>
      </w:r>
      <w:r w:rsidRPr="003F1A6C">
        <w:rPr>
          <w:rStyle w:val="CodeChar"/>
        </w:rPr>
        <w:t>room</w:t>
      </w:r>
      <w:r w:rsidRPr="003F1A6C">
        <w:rPr>
          <w:rStyle w:val="CodeChar"/>
          <w:rFonts w:eastAsiaTheme="minorEastAsia"/>
        </w:rPr>
        <w:t xml:space="preserve">  </w:t>
      </w:r>
      <w:r w:rsidRPr="003F1A6C">
        <w:rPr>
          <w:rStyle w:val="CodeChar"/>
        </w:rPr>
        <w:t>for</w:t>
      </w:r>
      <w:r w:rsidRPr="003F1A6C">
        <w:rPr>
          <w:rStyle w:val="CodeChar"/>
          <w:rFonts w:eastAsiaTheme="minorEastAsia"/>
        </w:rPr>
        <w:t xml:space="preserve">  </w:t>
      </w:r>
      <w:r w:rsidRPr="003F1A6C">
        <w:rPr>
          <w:rStyle w:val="CodeChar"/>
        </w:rPr>
        <w:t>one</w:t>
      </w:r>
      <w:r w:rsidRPr="003F1A6C">
        <w:rPr>
          <w:rStyle w:val="CodeChar"/>
          <w:rFonts w:ascii="Calibri" w:eastAsia="Calibri" w:hAnsi="Calibri" w:cs="Calibri"/>
        </w:rPr>
        <w:t xml:space="preserve">  </w:t>
      </w:r>
      <w:r w:rsidRPr="003F1A6C">
        <w:rPr>
          <w:rStyle w:val="CodeChar"/>
        </w:rPr>
        <w:t>person</w:t>
      </w:r>
      <w:r w:rsidRPr="003F1A6C">
        <w:t>",</w:t>
      </w:r>
      <w:r w:rsidRPr="003F1A6C">
        <w:rPr>
          <w:rFonts w:eastAsiaTheme="minorEastAsia"/>
        </w:rPr>
        <w:t xml:space="preserve"> </w:t>
      </w:r>
      <w:r w:rsidRPr="003F1A6C">
        <w:t>"</w:t>
      </w:r>
      <w:r w:rsidRPr="003F1A6C">
        <w:rPr>
          <w:rStyle w:val="CodeChar"/>
        </w:rPr>
        <w:t>apartment</w:t>
      </w:r>
      <w:r w:rsidRPr="003F1A6C">
        <w:t xml:space="preserve">" </w:t>
      </w:r>
      <w:r w:rsidRPr="003F1A6C">
        <w:rPr>
          <w:lang w:val="bg-BG"/>
        </w:rPr>
        <w:t xml:space="preserve">или </w:t>
      </w:r>
      <w:r w:rsidRPr="003F1A6C">
        <w:t>"</w:t>
      </w:r>
      <w:r w:rsidRPr="003F1A6C">
        <w:rPr>
          <w:rFonts w:ascii="Consolas" w:hAnsi="Consolas"/>
          <w:b/>
          <w:bCs/>
          <w:noProof/>
        </w:rPr>
        <w:t>president</w:t>
      </w:r>
      <w:r w:rsidRPr="003F1A6C">
        <w:rPr>
          <w:rFonts w:eastAsiaTheme="minorEastAsia"/>
          <w:noProof/>
        </w:rPr>
        <w:t xml:space="preserve">  </w:t>
      </w:r>
      <w:r w:rsidRPr="003F1A6C">
        <w:rPr>
          <w:rStyle w:val="CodeChar"/>
        </w:rPr>
        <w:t>apartment</w:t>
      </w:r>
      <w:r w:rsidRPr="003F1A6C">
        <w:t>"</w:t>
      </w:r>
    </w:p>
    <w:p w14:paraId="2F9C73CD" w14:textId="77777777" w:rsidR="003F1A6C" w:rsidRPr="003F1A6C" w:rsidRDefault="003F1A6C" w:rsidP="003F1A6C">
      <w:pPr>
        <w:pStyle w:val="ac"/>
        <w:numPr>
          <w:ilvl w:val="0"/>
          <w:numId w:val="10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 xml:space="preserve">Трети </w:t>
      </w:r>
      <w:r w:rsidRPr="003F1A6C">
        <w:t xml:space="preserve">- </w:t>
      </w:r>
      <w:r w:rsidRPr="003F1A6C">
        <w:rPr>
          <w:b/>
          <w:bCs/>
          <w:lang w:val="bg-BG"/>
        </w:rPr>
        <w:t xml:space="preserve">оценка </w:t>
      </w:r>
      <w:r w:rsidRPr="003F1A6C">
        <w:t>- "</w:t>
      </w:r>
      <w:r w:rsidRPr="003F1A6C">
        <w:rPr>
          <w:rStyle w:val="CodeChar"/>
        </w:rPr>
        <w:t>positive</w:t>
      </w:r>
      <w:r w:rsidRPr="003F1A6C">
        <w:t xml:space="preserve">" </w:t>
      </w:r>
      <w:r w:rsidRPr="003F1A6C">
        <w:rPr>
          <w:lang w:val="bg-BG"/>
        </w:rPr>
        <w:t xml:space="preserve">или </w:t>
      </w:r>
      <w:r w:rsidRPr="003F1A6C">
        <w:t>"</w:t>
      </w:r>
      <w:r w:rsidRPr="003F1A6C">
        <w:rPr>
          <w:rStyle w:val="CodeChar"/>
        </w:rPr>
        <w:t>negative</w:t>
      </w:r>
      <w:r w:rsidRPr="003F1A6C">
        <w:t>"</w:t>
      </w:r>
    </w:p>
    <w:p w14:paraId="20135711" w14:textId="77777777" w:rsidR="003F1A6C" w:rsidRPr="003F1A6C" w:rsidRDefault="003F1A6C" w:rsidP="003F1A6C">
      <w:pPr>
        <w:pStyle w:val="3"/>
        <w:spacing w:before="40"/>
        <w:jc w:val="both"/>
        <w:rPr>
          <w:lang w:val="bg-BG"/>
        </w:rPr>
      </w:pPr>
      <w:r w:rsidRPr="003F1A6C">
        <w:rPr>
          <w:lang w:val="bg-BG"/>
        </w:rPr>
        <w:t>Изход</w:t>
      </w:r>
    </w:p>
    <w:p w14:paraId="20FFE79E" w14:textId="77777777" w:rsidR="003F1A6C" w:rsidRPr="003F1A6C" w:rsidRDefault="003F1A6C" w:rsidP="003F1A6C">
      <w:pPr>
        <w:spacing w:before="40" w:after="40"/>
        <w:jc w:val="both"/>
        <w:rPr>
          <w:lang w:val="bg-BG"/>
        </w:rPr>
      </w:pPr>
      <w:r w:rsidRPr="003F1A6C">
        <w:rPr>
          <w:lang w:val="bg-BG"/>
        </w:rPr>
        <w:t xml:space="preserve">На конзолата трябва да се отпечата </w:t>
      </w:r>
      <w:r w:rsidRPr="003F1A6C">
        <w:rPr>
          <w:b/>
          <w:lang w:val="bg-BG"/>
        </w:rPr>
        <w:t>един ред</w:t>
      </w:r>
      <w:r w:rsidR="008931D4" w:rsidRPr="008931D4">
        <w:rPr>
          <w:lang w:val="bg-BG"/>
        </w:rPr>
        <w:t>:</w:t>
      </w:r>
    </w:p>
    <w:p w14:paraId="146553F8" w14:textId="77777777" w:rsidR="003F1A6C" w:rsidRPr="003F1A6C" w:rsidRDefault="003F1A6C" w:rsidP="003F1A6C">
      <w:pPr>
        <w:pStyle w:val="ac"/>
        <w:numPr>
          <w:ilvl w:val="0"/>
          <w:numId w:val="11"/>
        </w:numPr>
        <w:spacing w:before="40" w:after="40"/>
        <w:jc w:val="both"/>
        <w:rPr>
          <w:lang w:val="bg-BG"/>
        </w:rPr>
      </w:pPr>
      <w:r w:rsidRPr="003F1A6C">
        <w:rPr>
          <w:b/>
          <w:bCs/>
          <w:lang w:val="bg-BG"/>
        </w:rPr>
        <w:t>Цената за престоят му в хотела</w:t>
      </w:r>
      <w:r w:rsidR="008931D4" w:rsidRPr="008931D4">
        <w:rPr>
          <w:b/>
          <w:bCs/>
          <w:lang w:val="bg-BG"/>
        </w:rPr>
        <w:t xml:space="preserve">, </w:t>
      </w:r>
      <w:r w:rsidRPr="003F1A6C">
        <w:rPr>
          <w:b/>
          <w:bCs/>
          <w:lang w:val="bg-BG"/>
        </w:rPr>
        <w:t>форматирана до втория знак след десетичната запетая</w:t>
      </w:r>
      <w:r w:rsidR="008931D4" w:rsidRPr="008931D4">
        <w:rPr>
          <w:b/>
          <w:bCs/>
          <w:lang w:val="bg-BG"/>
        </w:rPr>
        <w:t>.</w:t>
      </w:r>
    </w:p>
    <w:p w14:paraId="0E531415" w14:textId="77777777" w:rsidR="003F1A6C" w:rsidRPr="003F1A6C" w:rsidRDefault="003F1A6C" w:rsidP="003F1A6C">
      <w:pPr>
        <w:pStyle w:val="3"/>
        <w:spacing w:before="40"/>
        <w:jc w:val="both"/>
        <w:rPr>
          <w:lang w:val="bg-BG"/>
        </w:rPr>
      </w:pPr>
      <w:r w:rsidRPr="003F1A6C">
        <w:rPr>
          <w:lang w:val="bg-BG"/>
        </w:rPr>
        <w:t>Примерен вход и изход</w:t>
      </w:r>
    </w:p>
    <w:tbl>
      <w:tblPr>
        <w:tblStyle w:val="af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946"/>
        <w:gridCol w:w="2834"/>
        <w:gridCol w:w="900"/>
        <w:gridCol w:w="1800"/>
        <w:gridCol w:w="900"/>
      </w:tblGrid>
      <w:tr w:rsidR="003F1A6C" w:rsidRPr="003F1A6C" w14:paraId="203FED47" w14:textId="77777777" w:rsidTr="00E744E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62BF1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408CE0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693C6D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1A6C" w:rsidRPr="003F1A6C" w14:paraId="6E39BA81" w14:textId="77777777" w:rsidTr="00E744E7">
        <w:trPr>
          <w:trHeight w:val="40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81CD" w14:textId="77777777" w:rsidR="003F1A6C" w:rsidRPr="00E744E7" w:rsidRDefault="00E744E7" w:rsidP="00331087">
            <w:pPr>
              <w:tabs>
                <w:tab w:val="right" w:pos="1900"/>
              </w:tabs>
              <w:spacing w:before="40" w:after="40" w:line="276" w:lineRule="auto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(</w:t>
            </w:r>
            <w:r w:rsidR="00487BBF">
              <w:rPr>
                <w:rFonts w:ascii="Consolas" w:eastAsia="Consolas" w:hAnsi="Consolas" w:cs="Consolas"/>
                <w:noProof/>
              </w:rPr>
              <w:t>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14</w:t>
            </w:r>
            <w:r w:rsidR="00487BBF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,</w:t>
            </w:r>
          </w:p>
          <w:p w14:paraId="43467A7A" w14:textId="77777777" w:rsidR="003F1A6C" w:rsidRPr="00E744E7" w:rsidRDefault="00E744E7" w:rsidP="00331087">
            <w:pPr>
              <w:tabs>
                <w:tab w:val="right" w:pos="1900"/>
              </w:tabs>
              <w:spacing w:before="40" w:after="40" w:line="276" w:lineRule="auto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apartment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",</w:t>
            </w:r>
          </w:p>
          <w:p w14:paraId="01D56E78" w14:textId="77777777" w:rsidR="003F1A6C" w:rsidRPr="00E744E7" w:rsidRDefault="00E744E7" w:rsidP="00331087">
            <w:pPr>
              <w:tabs>
                <w:tab w:val="right" w:pos="1900"/>
              </w:tabs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onsolas" w:hAnsi="Consolas" w:cs="Consolas"/>
                <w:noProof/>
              </w:rPr>
              <w:t>positive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")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A464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9661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3F1A6C">
              <w:rPr>
                <w:rFonts w:eastAsia="Calibri" w:cs="Times New Roman"/>
                <w:b/>
                <w:bCs/>
              </w:rPr>
              <w:t xml:space="preserve">14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F1A6C">
              <w:rPr>
                <w:rFonts w:eastAsia="Calibri" w:cs="Times New Roman"/>
                <w:b/>
                <w:bCs/>
              </w:rPr>
              <w:t xml:space="preserve">=&gt; 13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3F1A6C">
              <w:rPr>
                <w:rFonts w:eastAsia="Calibri" w:cs="Times New Roman"/>
                <w:lang w:val="bg-BG"/>
              </w:rPr>
              <w:t xml:space="preserve"> </w:t>
            </w:r>
            <w:r w:rsidRPr="003F1A6C">
              <w:rPr>
                <w:rFonts w:eastAsia="Calibri" w:cs="Times New Roman"/>
              </w:rPr>
              <w:t xml:space="preserve">=&gt; 13 * 25.00 = 325 </w:t>
            </w:r>
            <w:r w:rsidRPr="003F1A6C">
              <w:rPr>
                <w:rFonts w:eastAsia="Calibri" w:cs="Times New Roman"/>
                <w:lang w:val="bg-BG"/>
              </w:rPr>
              <w:t>лв</w:t>
            </w:r>
            <w:r w:rsidRPr="003F1A6C">
              <w:rPr>
                <w:rFonts w:eastAsia="Calibri" w:cs="Times New Roman"/>
              </w:rPr>
              <w:t>.</w:t>
            </w:r>
          </w:p>
          <w:p w14:paraId="513BCFFE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3F1A6C">
              <w:rPr>
                <w:rFonts w:eastAsia="Calibri" w:cs="Times New Roman"/>
                <w:b/>
                <w:bCs/>
              </w:rPr>
              <w:t xml:space="preserve">10 &lt; 13 </w:t>
            </w: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3F1A6C">
              <w:rPr>
                <w:rFonts w:eastAsia="Calibri" w:cs="Times New Roman"/>
                <w:b/>
                <w:bCs/>
              </w:rPr>
              <w:t>&lt; 15</w:t>
            </w:r>
            <w:r w:rsidRPr="003F1A6C">
              <w:rPr>
                <w:rFonts w:eastAsia="Calibri" w:cs="Times New Roman"/>
              </w:rPr>
              <w:t xml:space="preserve"> =&gt; 325 – 35%= 211.25 </w:t>
            </w:r>
            <w:r w:rsidRPr="003F1A6C">
              <w:rPr>
                <w:rFonts w:eastAsia="Calibri" w:cs="Times New Roman"/>
                <w:lang w:val="bg-BG"/>
              </w:rPr>
              <w:t>лв</w:t>
            </w:r>
            <w:r w:rsidRPr="003F1A6C">
              <w:rPr>
                <w:rFonts w:eastAsia="Calibri" w:cs="Times New Roman"/>
              </w:rPr>
              <w:t>.</w:t>
            </w:r>
          </w:p>
          <w:p w14:paraId="7EA72B6C" w14:textId="77777777" w:rsidR="003F1A6C" w:rsidRPr="003F1A6C" w:rsidRDefault="003F1A6C" w:rsidP="00331087">
            <w:pPr>
              <w:spacing w:before="40" w:after="40"/>
              <w:rPr>
                <w:rFonts w:eastAsia="Calibri" w:cs="Times New Roman"/>
              </w:rPr>
            </w:pPr>
            <w:r w:rsidRPr="003F1A6C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3F1A6C">
              <w:rPr>
                <w:rFonts w:eastAsia="Calibri" w:cs="Times New Roman"/>
                <w:b/>
                <w:bCs/>
              </w:rPr>
              <w:t>positive</w:t>
            </w:r>
            <w:r w:rsidRPr="003F1A6C">
              <w:rPr>
                <w:rFonts w:eastAsia="Calibri" w:cs="Times New Roman"/>
              </w:rPr>
              <w:t xml:space="preserve"> =&gt; 211.25 + 25% = 264.0625 -&gt; 264.06 </w:t>
            </w:r>
            <w:r w:rsidRPr="003F1A6C">
              <w:rPr>
                <w:rFonts w:eastAsia="Calibri" w:cs="Times New Roman"/>
                <w:lang w:val="bg-BG"/>
              </w:rPr>
              <w:t>лв</w:t>
            </w:r>
            <w:r w:rsidRPr="003F1A6C">
              <w:rPr>
                <w:rFonts w:eastAsia="Calibri" w:cs="Times New Roman"/>
              </w:rPr>
              <w:t>.</w:t>
            </w:r>
          </w:p>
        </w:tc>
      </w:tr>
      <w:tr w:rsidR="003F1A6C" w:rsidRPr="003F1A6C" w14:paraId="2899C1ED" w14:textId="77777777" w:rsidTr="00E744E7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B4D2D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092BD8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E3B79E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7DA13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45F52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DAA286" w14:textId="77777777" w:rsidR="003F1A6C" w:rsidRPr="003F1A6C" w:rsidRDefault="003F1A6C" w:rsidP="003310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F1A6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1A6C" w:rsidRPr="003F1A6C" w14:paraId="1ECD869F" w14:textId="77777777" w:rsidTr="00E744E7">
        <w:trPr>
          <w:trHeight w:val="40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735F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30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0BA3C7ED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president apartment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5397C5B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negative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7DCF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445F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12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6FBA9FA4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room for one person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658B3A15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19DD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EBC9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2</w:t>
            </w:r>
            <w:r w:rsidR="00487BB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255E2FD9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apartment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",</w:t>
            </w:r>
          </w:p>
          <w:p w14:paraId="295E69A8" w14:textId="77777777" w:rsidR="003F1A6C" w:rsidRPr="00E744E7" w:rsidRDefault="00E744E7" w:rsidP="00331087">
            <w:pPr>
              <w:spacing w:before="40" w:after="4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3F1A6C" w:rsidRPr="003F1A6C">
              <w:rPr>
                <w:rFonts w:ascii="Consolas" w:eastAsia="Calibri" w:hAnsi="Consolas" w:cs="Times New Roman"/>
                <w:noProof/>
              </w:rPr>
              <w:t>positive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12FF" w14:textId="77777777" w:rsidR="003F1A6C" w:rsidRPr="003F1A6C" w:rsidRDefault="003F1A6C" w:rsidP="003310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F1A6C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4DB24E43" w14:textId="77777777" w:rsidR="003F1A6C" w:rsidRPr="003F1A6C" w:rsidRDefault="003F1A6C" w:rsidP="003F1A6C">
      <w:pPr>
        <w:spacing w:before="40" w:after="40"/>
        <w:rPr>
          <w:lang w:val="bg-BG"/>
        </w:rPr>
      </w:pPr>
    </w:p>
    <w:p w14:paraId="4C714BA3" w14:textId="77777777" w:rsidR="003F1A6C" w:rsidRPr="003F1A6C" w:rsidRDefault="003F1A6C" w:rsidP="003F1A6C">
      <w:pPr>
        <w:rPr>
          <w:lang w:val="bg-BG"/>
        </w:rPr>
      </w:pPr>
    </w:p>
    <w:p w14:paraId="316F8A40" w14:textId="77777777" w:rsidR="00640502" w:rsidRPr="003F1A6C" w:rsidRDefault="00640502" w:rsidP="003F1A6C">
      <w:pPr>
        <w:rPr>
          <w:lang w:val="bg-BG"/>
        </w:rPr>
      </w:pPr>
    </w:p>
    <w:sectPr w:rsidR="00640502" w:rsidRPr="003F1A6C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E7023" w14:textId="77777777" w:rsidR="00802C01" w:rsidRDefault="00802C01" w:rsidP="008068A2">
      <w:pPr>
        <w:spacing w:after="0" w:line="240" w:lineRule="auto"/>
      </w:pPr>
      <w:r>
        <w:separator/>
      </w:r>
    </w:p>
  </w:endnote>
  <w:endnote w:type="continuationSeparator" w:id="0">
    <w:p w14:paraId="6403AB96" w14:textId="77777777" w:rsidR="00802C01" w:rsidRDefault="00802C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D82EB" w14:textId="77777777" w:rsidR="00331087" w:rsidRDefault="00802C01" w:rsidP="004E4C1E">
    <w:pPr>
      <w:pStyle w:val="a5"/>
    </w:pPr>
    <w:r>
      <w:rPr>
        <w:noProof/>
      </w:rPr>
      <w:pict w14:anchorId="70DF8FE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730B4D1" w14:textId="77777777" w:rsidR="00331087" w:rsidRPr="002C539D" w:rsidRDefault="00331087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BA0985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12EA78E" w14:textId="77777777" w:rsidR="00331087" w:rsidRPr="002C539D" w:rsidRDefault="00331087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3"/>
              <w:p w14:paraId="35DEB7D3" w14:textId="77777777" w:rsidR="00331087" w:rsidRPr="00596AA5" w:rsidRDefault="00331087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DDA8ED" wp14:editId="20A660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D842EA" wp14:editId="688BD1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702CB18" wp14:editId="213633CF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76E48BE" wp14:editId="1CE971E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C2517A" wp14:editId="33BC8A8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1AB195" wp14:editId="121B93D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03A2D4" wp14:editId="718A854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2865C3" wp14:editId="2AD4C9A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49B189" wp14:editId="662CBDB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31087">
      <w:rPr>
        <w:noProof/>
      </w:rPr>
      <w:drawing>
        <wp:anchor distT="0" distB="0" distL="114300" distR="114300" simplePos="0" relativeHeight="251694080" behindDoc="0" locked="0" layoutInCell="1" allowOverlap="1" wp14:anchorId="6B001797" wp14:editId="7D95F69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D21C6B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3D1157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2D13FD2" w14:textId="77777777" w:rsidR="00331087" w:rsidRPr="00596AA5" w:rsidRDefault="00331087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30E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30E90" w:rsidRPr="00596AA5">
                  <w:rPr>
                    <w:sz w:val="18"/>
                    <w:szCs w:val="18"/>
                  </w:rPr>
                  <w:fldChar w:fldCharType="separate"/>
                </w:r>
                <w:r w:rsidR="00CA37EB">
                  <w:rPr>
                    <w:noProof/>
                    <w:sz w:val="18"/>
                    <w:szCs w:val="18"/>
                  </w:rPr>
                  <w:t>1</w:t>
                </w:r>
                <w:r w:rsidR="00730E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ins w:id="4" w:author="Bozhidar" w:date="2020-04-27T14:03:00Z">
                    <w:r w:rsidR="00CA37EB" w:rsidRPr="00CA37EB">
                      <w:rPr>
                        <w:noProof/>
                        <w:sz w:val="18"/>
                        <w:szCs w:val="18"/>
                        <w:rPrChange w:id="5" w:author="Bozhidar" w:date="2020-04-27T14:03:00Z">
                          <w:rPr/>
                        </w:rPrChange>
                      </w:rPr>
                      <w:t>10</w:t>
                    </w:r>
                  </w:ins>
                  <w:del w:id="6" w:author="Bozhidar" w:date="2020-04-27T14:03:00Z">
                    <w:r w:rsidR="00CA37EB" w:rsidRPr="00CA37EB" w:rsidDel="00CA37EB">
                      <w:rPr>
                        <w:noProof/>
                        <w:sz w:val="18"/>
                        <w:szCs w:val="18"/>
                      </w:rPr>
                      <w:delText>10</w:delText>
                    </w:r>
                  </w:del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4B995" w14:textId="77777777" w:rsidR="00802C01" w:rsidRDefault="00802C01" w:rsidP="008068A2">
      <w:pPr>
        <w:spacing w:after="0" w:line="240" w:lineRule="auto"/>
      </w:pPr>
      <w:r>
        <w:separator/>
      </w:r>
    </w:p>
  </w:footnote>
  <w:footnote w:type="continuationSeparator" w:id="0">
    <w:p w14:paraId="686527ED" w14:textId="77777777" w:rsidR="00802C01" w:rsidRDefault="00802C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AE24A" w14:textId="77777777" w:rsidR="00331087" w:rsidRDefault="0033108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B1B7E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2"/>
  </w:num>
  <w:num w:numId="11">
    <w:abstractNumId w:val="0"/>
  </w:num>
  <w:num w:numId="12">
    <w:abstractNumId w:val="3"/>
  </w:num>
  <w:num w:numId="13">
    <w:abstractNumId w:val="9"/>
  </w:num>
  <w:num w:numId="14">
    <w:abstractNumId w:val="1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riana Avronieva">
    <w15:presenceInfo w15:providerId="Windows Live" w15:userId="9461aeff679cc01f"/>
  </w15:person>
  <w15:person w15:author="kiriloirilkirilov">
    <w15:presenceInfo w15:providerId="AD" w15:userId="S::k.kirilov@softuni.bg::f0bad1d1-74f1-4963-a20d-d0c9b2183b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05CA"/>
    <w:rsid w:val="00023DC6"/>
    <w:rsid w:val="00025F04"/>
    <w:rsid w:val="000553D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325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40B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F18"/>
    <w:rsid w:val="002C539D"/>
    <w:rsid w:val="002C71C6"/>
    <w:rsid w:val="002D07CA"/>
    <w:rsid w:val="00305122"/>
    <w:rsid w:val="003230CF"/>
    <w:rsid w:val="00331087"/>
    <w:rsid w:val="0033212E"/>
    <w:rsid w:val="0033490F"/>
    <w:rsid w:val="003432B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1A6C"/>
    <w:rsid w:val="0041081C"/>
    <w:rsid w:val="004311CA"/>
    <w:rsid w:val="0047331A"/>
    <w:rsid w:val="0047640B"/>
    <w:rsid w:val="0047644B"/>
    <w:rsid w:val="00476D4B"/>
    <w:rsid w:val="00487BBF"/>
    <w:rsid w:val="00491748"/>
    <w:rsid w:val="004A7E77"/>
    <w:rsid w:val="004B0253"/>
    <w:rsid w:val="004C0A80"/>
    <w:rsid w:val="004D03E1"/>
    <w:rsid w:val="004D283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8B3"/>
    <w:rsid w:val="005C6A24"/>
    <w:rsid w:val="005E04CE"/>
    <w:rsid w:val="005E6CC9"/>
    <w:rsid w:val="005F4C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74D"/>
    <w:rsid w:val="006D239A"/>
    <w:rsid w:val="006E1302"/>
    <w:rsid w:val="006E2245"/>
    <w:rsid w:val="006E55B4"/>
    <w:rsid w:val="006E7E50"/>
    <w:rsid w:val="00704432"/>
    <w:rsid w:val="007051DF"/>
    <w:rsid w:val="00724DA4"/>
    <w:rsid w:val="00730E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97"/>
    <w:rsid w:val="007D742F"/>
    <w:rsid w:val="007E0960"/>
    <w:rsid w:val="007E4E4F"/>
    <w:rsid w:val="007F04BF"/>
    <w:rsid w:val="007F177C"/>
    <w:rsid w:val="007F5F65"/>
    <w:rsid w:val="00801502"/>
    <w:rsid w:val="00802C01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CCD"/>
    <w:rsid w:val="008931D4"/>
    <w:rsid w:val="008B07D7"/>
    <w:rsid w:val="008B557F"/>
    <w:rsid w:val="008C2344"/>
    <w:rsid w:val="008C2B83"/>
    <w:rsid w:val="008C5930"/>
    <w:rsid w:val="008D6097"/>
    <w:rsid w:val="008E38EA"/>
    <w:rsid w:val="008E6CF3"/>
    <w:rsid w:val="008F202C"/>
    <w:rsid w:val="008F5B43"/>
    <w:rsid w:val="008F5FDB"/>
    <w:rsid w:val="008F6CC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5F2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906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96"/>
    <w:rsid w:val="00B753E7"/>
    <w:rsid w:val="00B86AF3"/>
    <w:rsid w:val="00B9309B"/>
    <w:rsid w:val="00BA1F40"/>
    <w:rsid w:val="00BA4820"/>
    <w:rsid w:val="00BB05FA"/>
    <w:rsid w:val="00BB1906"/>
    <w:rsid w:val="00BB5B10"/>
    <w:rsid w:val="00BB779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37EB"/>
    <w:rsid w:val="00CB626D"/>
    <w:rsid w:val="00CD5181"/>
    <w:rsid w:val="00CD7485"/>
    <w:rsid w:val="00CE1EED"/>
    <w:rsid w:val="00CE2360"/>
    <w:rsid w:val="00CE236C"/>
    <w:rsid w:val="00CF0047"/>
    <w:rsid w:val="00CF2FCA"/>
    <w:rsid w:val="00D22895"/>
    <w:rsid w:val="00D3404A"/>
    <w:rsid w:val="00D4354E"/>
    <w:rsid w:val="00D43F69"/>
    <w:rsid w:val="00D50F79"/>
    <w:rsid w:val="00D73957"/>
    <w:rsid w:val="00D7560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0B6"/>
    <w:rsid w:val="00E24C6A"/>
    <w:rsid w:val="00E25811"/>
    <w:rsid w:val="00E32F85"/>
    <w:rsid w:val="00E36FD8"/>
    <w:rsid w:val="00E37380"/>
    <w:rsid w:val="00E42E9F"/>
    <w:rsid w:val="00E465C4"/>
    <w:rsid w:val="00E63F64"/>
    <w:rsid w:val="00E744E7"/>
    <w:rsid w:val="00E74623"/>
    <w:rsid w:val="00E80E3D"/>
    <w:rsid w:val="00E86D42"/>
    <w:rsid w:val="00E870B8"/>
    <w:rsid w:val="00EA1019"/>
    <w:rsid w:val="00EA3B29"/>
    <w:rsid w:val="00EB61D3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1C65F45"/>
  <w15:docId w15:val="{2E945844-7D39-4FD3-A9DD-D72722F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AB29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1FDE3-36C9-4256-BA1D-889317D46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1524</Words>
  <Characters>8691</Characters>
  <Application>Microsoft Office Word</Application>
  <DocSecurity>0</DocSecurity>
  <Lines>72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SoftUni Document</vt:lpstr>
    </vt:vector>
  </TitlesOfParts>
  <Company>SoftUni – https://softuni.org</Company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19</cp:revision>
  <cp:lastPrinted>2015-10-26T22:35:00Z</cp:lastPrinted>
  <dcterms:created xsi:type="dcterms:W3CDTF">2019-11-12T12:29:00Z</dcterms:created>
  <dcterms:modified xsi:type="dcterms:W3CDTF">2020-05-01T13:01:00Z</dcterms:modified>
  <cp:category>programming; education; software engineering; software development</cp:category>
</cp:coreProperties>
</file>